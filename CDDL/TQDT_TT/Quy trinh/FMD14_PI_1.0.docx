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AF" w:rsidRPr="00EF5073" w:rsidRDefault="00BA74AF" w:rsidP="00FC1FAA">
      <w:pPr>
        <w:spacing w:before="0" w:line="360" w:lineRule="auto"/>
        <w:jc w:val="center"/>
        <w:rPr>
          <w:b/>
        </w:rPr>
      </w:pPr>
      <w:del w:id="0" w:author="Tran Thanh Chung" w:date="2014-03-25T09:14:00Z">
        <w:r w:rsidRPr="00FC1FAA" w:rsidDel="0054793C">
          <w:rPr>
            <w:b/>
            <w:sz w:val="32"/>
          </w:rPr>
          <w:delText>CÁC BƯỚC NÂNG CẤP HỆ THỐNG TQDT_TT</w:delText>
        </w:r>
      </w:del>
      <w:ins w:id="1" w:author="Tran Thanh Chung" w:date="2014-03-25T09:14:00Z">
        <w:r w:rsidR="0054793C">
          <w:rPr>
            <w:b/>
            <w:sz w:val="32"/>
          </w:rPr>
          <w:t>QUY TRÌNH CHUYỂN ĐỔI DỮ LIỆU DANH MỤC GIA CÔNG, CHẾ XUẤT, SẢN XUẤT XUẤT KHẨU</w:t>
        </w:r>
      </w:ins>
    </w:p>
    <w:p w:rsidR="00813564" w:rsidRDefault="00813564" w:rsidP="00DC276A">
      <w:pPr>
        <w:spacing w:before="0" w:line="360" w:lineRule="auto"/>
        <w:jc w:val="both"/>
        <w:rPr>
          <w:b/>
        </w:rPr>
      </w:pPr>
    </w:p>
    <w:p w:rsidR="00813564" w:rsidRPr="00813564" w:rsidDel="0054793C" w:rsidRDefault="00BA74AF" w:rsidP="00DC276A">
      <w:pPr>
        <w:spacing w:before="0" w:line="360" w:lineRule="auto"/>
        <w:jc w:val="both"/>
        <w:rPr>
          <w:del w:id="2" w:author="Tran Thanh Chung" w:date="2014-03-25T09:14:00Z"/>
          <w:b/>
        </w:rPr>
      </w:pPr>
      <w:del w:id="3" w:author="Tran Thanh Chung" w:date="2014-03-25T09:14:00Z">
        <w:r w:rsidRPr="00813564" w:rsidDel="0054793C">
          <w:rPr>
            <w:b/>
          </w:rPr>
          <w:delText>G</w:delText>
        </w:r>
        <w:r w:rsidR="00105F94" w:rsidRPr="00813564" w:rsidDel="0054793C">
          <w:rPr>
            <w:b/>
          </w:rPr>
          <w:delText>IAI ĐOẠ</w:delText>
        </w:r>
        <w:r w:rsidR="00677311" w:rsidDel="0054793C">
          <w:rPr>
            <w:b/>
          </w:rPr>
          <w:delText>N I</w:delText>
        </w:r>
        <w:r w:rsidRPr="00813564" w:rsidDel="0054793C">
          <w:rPr>
            <w:b/>
          </w:rPr>
          <w:delText xml:space="preserve">: </w:delText>
        </w:r>
        <w:r w:rsidR="00434645" w:rsidDel="0054793C">
          <w:rPr>
            <w:b/>
          </w:rPr>
          <w:delText>CHUYỂN ĐỔI DỮ LIỆU DANH MỤC GIA CÔNG, CHẾ XUẤT, SẢN XUẤT XUẤT KHẨU.</w:delText>
        </w:r>
      </w:del>
    </w:p>
    <w:p w:rsidR="00C27383" w:rsidRPr="00813564" w:rsidRDefault="00C27383" w:rsidP="00DC276A">
      <w:pPr>
        <w:spacing w:before="0" w:line="360" w:lineRule="auto"/>
        <w:jc w:val="both"/>
        <w:rPr>
          <w:b/>
        </w:rPr>
      </w:pPr>
      <w:r w:rsidRPr="00813564">
        <w:rPr>
          <w:b/>
        </w:rPr>
        <w:t>Bước 1: Rà soát số liệu phục vụ chuyển đổi hệ thống</w:t>
      </w:r>
    </w:p>
    <w:p w:rsidR="00362843" w:rsidRDefault="003B1B74" w:rsidP="00991805">
      <w:pPr>
        <w:spacing w:before="0" w:line="360" w:lineRule="auto"/>
        <w:ind w:firstLine="720"/>
        <w:jc w:val="both"/>
      </w:pPr>
      <w:r w:rsidRPr="004437F5">
        <w:t>Nhóm công tác Cụ</w:t>
      </w:r>
      <w:r w:rsidR="00E747E9" w:rsidRPr="004437F5">
        <w:t>c</w:t>
      </w:r>
      <w:r w:rsidRPr="004437F5">
        <w:t xml:space="preserve"> Hải quan thực hiện:</w:t>
      </w:r>
    </w:p>
    <w:p w:rsidR="003B1B74" w:rsidRPr="004437F5" w:rsidRDefault="003B1B74" w:rsidP="00DC276A">
      <w:pPr>
        <w:pStyle w:val="ListParagraph"/>
        <w:numPr>
          <w:ilvl w:val="0"/>
          <w:numId w:val="8"/>
        </w:numPr>
        <w:spacing w:before="0" w:line="360" w:lineRule="auto"/>
        <w:jc w:val="both"/>
      </w:pPr>
      <w:r w:rsidRPr="004437F5">
        <w:t>Kiểm tra, hiệu chỉnh số liệu (nếu cần);</w:t>
      </w:r>
    </w:p>
    <w:p w:rsidR="00C20B07" w:rsidRDefault="003B1B74" w:rsidP="00DC276A">
      <w:pPr>
        <w:pStyle w:val="ListParagraph"/>
        <w:numPr>
          <w:ilvl w:val="0"/>
          <w:numId w:val="8"/>
        </w:numPr>
        <w:spacing w:before="0" w:line="360" w:lineRule="auto"/>
        <w:jc w:val="both"/>
      </w:pPr>
      <w:r w:rsidRPr="004437F5">
        <w:t xml:space="preserve">Hỗ trợ, hướng dẫn, đôn dốc nhóm công tác </w:t>
      </w:r>
      <w:r w:rsidR="00E747E9" w:rsidRPr="004437F5">
        <w:t>Chi cục</w:t>
      </w:r>
      <w:r w:rsidRPr="004437F5">
        <w:t xml:space="preserve"> Hải quan thực hiện các nội dung công việc kiểm tra số liệu;</w:t>
      </w:r>
    </w:p>
    <w:p w:rsidR="003B1B74" w:rsidRPr="004437F5" w:rsidRDefault="003B1B74" w:rsidP="00DC276A">
      <w:pPr>
        <w:pStyle w:val="ListParagraph"/>
        <w:numPr>
          <w:ilvl w:val="0"/>
          <w:numId w:val="8"/>
        </w:numPr>
        <w:spacing w:before="0" w:line="360" w:lineRule="auto"/>
        <w:jc w:val="both"/>
      </w:pPr>
      <w:r w:rsidRPr="004437F5">
        <w:t>(Các nội dung trên cần thực hiện trước thời điểm chuyển đổi hệ thống)</w:t>
      </w:r>
    </w:p>
    <w:p w:rsidR="00C27383" w:rsidRPr="00813564" w:rsidRDefault="00C27383" w:rsidP="00DC276A">
      <w:pPr>
        <w:spacing w:before="0" w:line="360" w:lineRule="auto"/>
        <w:jc w:val="both"/>
        <w:rPr>
          <w:b/>
        </w:rPr>
      </w:pPr>
      <w:r w:rsidRPr="00813564">
        <w:rPr>
          <w:b/>
        </w:rPr>
        <w:t xml:space="preserve">Bước 2: Dừng hệ thống </w:t>
      </w:r>
      <w:r w:rsidR="00EF5073" w:rsidRPr="00813564">
        <w:rPr>
          <w:b/>
        </w:rPr>
        <w:t>TQĐ</w:t>
      </w:r>
      <w:r w:rsidR="00A2395F" w:rsidRPr="00813564">
        <w:rPr>
          <w:b/>
        </w:rPr>
        <w:t>T</w:t>
      </w:r>
      <w:r w:rsidR="00EF5073" w:rsidRPr="00813564">
        <w:rPr>
          <w:b/>
        </w:rPr>
        <w:t xml:space="preserve"> </w:t>
      </w:r>
      <w:r w:rsidR="00A2395F" w:rsidRPr="00813564">
        <w:rPr>
          <w:b/>
        </w:rPr>
        <w:t>v4</w:t>
      </w:r>
      <w:r w:rsidRPr="00813564">
        <w:rPr>
          <w:b/>
        </w:rPr>
        <w:t xml:space="preserve"> tại </w:t>
      </w:r>
      <w:r w:rsidR="00A2395F" w:rsidRPr="00813564">
        <w:rPr>
          <w:b/>
        </w:rPr>
        <w:t>Cục</w:t>
      </w:r>
      <w:r w:rsidRPr="00813564">
        <w:rPr>
          <w:b/>
        </w:rPr>
        <w:t>, kiểm tra, chốt số liệu, sao lưu dữ</w:t>
      </w:r>
      <w:r w:rsidR="00362843" w:rsidRPr="00813564">
        <w:rPr>
          <w:b/>
        </w:rPr>
        <w:t xml:space="preserve"> </w:t>
      </w:r>
      <w:r w:rsidRPr="00813564">
        <w:rPr>
          <w:b/>
        </w:rPr>
        <w:t>liệu:</w:t>
      </w:r>
    </w:p>
    <w:p w:rsidR="003B1B74" w:rsidRPr="00CB34B4" w:rsidRDefault="00E747E9" w:rsidP="00DC276A">
      <w:pPr>
        <w:pStyle w:val="ListParagraph"/>
        <w:numPr>
          <w:ilvl w:val="1"/>
          <w:numId w:val="9"/>
        </w:numPr>
        <w:spacing w:before="0" w:line="360" w:lineRule="auto"/>
        <w:jc w:val="both"/>
        <w:rPr>
          <w:b/>
        </w:rPr>
      </w:pPr>
      <w:r w:rsidRPr="00CB34B4">
        <w:rPr>
          <w:b/>
        </w:rPr>
        <w:t>Cán bộ tin học thuộc nhóm công tác Cục Hải quan thực hiện:</w:t>
      </w:r>
    </w:p>
    <w:p w:rsidR="008B6AF2" w:rsidRPr="005C55A6" w:rsidRDefault="00377556" w:rsidP="005C55A6">
      <w:pPr>
        <w:pStyle w:val="ListParagraph"/>
        <w:numPr>
          <w:ilvl w:val="0"/>
          <w:numId w:val="15"/>
        </w:numPr>
        <w:spacing w:before="0" w:line="360" w:lineRule="auto"/>
        <w:jc w:val="both"/>
        <w:rPr>
          <w:b/>
        </w:rPr>
      </w:pPr>
      <w:r w:rsidRPr="005C55A6">
        <w:rPr>
          <w:b/>
        </w:rPr>
        <w:t>Dừng hệ thống tiếp nhận tại Cục đối với các  chi cục Hải quan chuyển đổi sang hệ thống TQDT_TT bằng cách:</w:t>
      </w:r>
    </w:p>
    <w:p w:rsidR="008B6AF2" w:rsidRPr="008B6AF2" w:rsidRDefault="00377556" w:rsidP="007463B9">
      <w:pPr>
        <w:pStyle w:val="ListParagraph"/>
        <w:numPr>
          <w:ilvl w:val="0"/>
          <w:numId w:val="8"/>
        </w:numPr>
        <w:spacing w:before="0" w:line="360" w:lineRule="auto"/>
        <w:jc w:val="both"/>
        <w:rPr>
          <w:sz w:val="24"/>
        </w:rPr>
      </w:pPr>
      <w:r w:rsidRPr="00D46F7D">
        <w:t>Loại bỏ Mã Hải quan chi cục chuyển đổi sang hệ thống TQDT_TT ra khỏi file web.config của Web service tiếp nhận, thẻ</w:t>
      </w:r>
      <w:r w:rsidR="008B6AF2">
        <w:t xml:space="preserve"> </w:t>
      </w:r>
      <w:r w:rsidRPr="008B6AF2">
        <w:rPr>
          <w:sz w:val="24"/>
        </w:rPr>
        <w:t>“LIST_MA_HQ_CC_DIEN_TU_THEO_MO_HINH_TNTT”</w:t>
      </w:r>
    </w:p>
    <w:p w:rsidR="008B6AF2" w:rsidRPr="008B6AF2" w:rsidRDefault="00377556" w:rsidP="00DC276A">
      <w:pPr>
        <w:pStyle w:val="ListParagraph"/>
        <w:spacing w:before="0" w:line="360" w:lineRule="auto"/>
        <w:ind w:left="1080"/>
        <w:jc w:val="both"/>
        <w:rPr>
          <w:sz w:val="24"/>
        </w:rPr>
      </w:pPr>
      <w:r w:rsidRPr="008B6AF2">
        <w:rPr>
          <w:sz w:val="24"/>
        </w:rPr>
        <w:t>&lt;add key ="</w:t>
      </w:r>
      <w:r w:rsidRPr="000C41D3">
        <w:rPr>
          <w:sz w:val="24"/>
        </w:rPr>
        <w:t>LIST_MA_HQ_CC_DIEN_TU_THEO_MO_HINH_TNTT</w:t>
      </w:r>
      <w:r w:rsidRPr="008B6AF2">
        <w:rPr>
          <w:sz w:val="24"/>
        </w:rPr>
        <w:t>" value ="</w:t>
      </w:r>
      <w:r w:rsidRPr="000C41D3">
        <w:rPr>
          <w:sz w:val="24"/>
        </w:rPr>
        <w:t>01TE01</w:t>
      </w:r>
      <w:proofErr w:type="gramStart"/>
      <w:r w:rsidRPr="000C41D3">
        <w:rPr>
          <w:sz w:val="24"/>
        </w:rPr>
        <w:t>,02CC,02PJ</w:t>
      </w:r>
      <w:proofErr w:type="gramEnd"/>
      <w:r w:rsidRPr="008B6AF2">
        <w:rPr>
          <w:sz w:val="24"/>
        </w:rPr>
        <w:t>"/&gt;</w:t>
      </w:r>
    </w:p>
    <w:p w:rsidR="008B6AF2" w:rsidRDefault="00377556" w:rsidP="007463B9">
      <w:pPr>
        <w:pStyle w:val="ListParagraph"/>
        <w:numPr>
          <w:ilvl w:val="0"/>
          <w:numId w:val="8"/>
        </w:numPr>
        <w:spacing w:before="0" w:line="360" w:lineRule="auto"/>
        <w:jc w:val="both"/>
      </w:pPr>
      <w:r w:rsidRPr="00D46F7D">
        <w:t>Loại bỏ Mã Hải quan chi cục chuyển đổi sang hệ thống TQDT_TT ra khỏi file config.xml của service PhanTichMsgCuc</w:t>
      </w:r>
    </w:p>
    <w:p w:rsidR="008B6AF2" w:rsidRDefault="00377556" w:rsidP="00DC276A">
      <w:pPr>
        <w:pStyle w:val="ListParagraph"/>
        <w:spacing w:before="0" w:line="360" w:lineRule="auto"/>
        <w:ind w:left="1080"/>
        <w:jc w:val="both"/>
      </w:pPr>
      <w:r w:rsidRPr="008B6AF2">
        <w:rPr>
          <w:sz w:val="24"/>
        </w:rPr>
        <w:t>&lt;MaHQ&gt;</w:t>
      </w:r>
      <w:r w:rsidRPr="000C41D3">
        <w:rPr>
          <w:sz w:val="24"/>
        </w:rPr>
        <w:t>A01B01</w:t>
      </w:r>
      <w:proofErr w:type="gramStart"/>
      <w:r w:rsidRPr="000C41D3">
        <w:rPr>
          <w:sz w:val="24"/>
        </w:rPr>
        <w:t>;T01E01</w:t>
      </w:r>
      <w:proofErr w:type="gramEnd"/>
      <w:r w:rsidRPr="000C41D3">
        <w:rPr>
          <w:sz w:val="24"/>
        </w:rPr>
        <w:t>;&lt;</w:t>
      </w:r>
      <w:r w:rsidRPr="008B6AF2">
        <w:rPr>
          <w:sz w:val="24"/>
        </w:rPr>
        <w:t>/MaHQ&gt;</w:t>
      </w:r>
    </w:p>
    <w:p w:rsidR="00377556" w:rsidRPr="00D46F7D" w:rsidRDefault="00377556" w:rsidP="00DC276A">
      <w:pPr>
        <w:pStyle w:val="ListParagraph"/>
        <w:spacing w:before="0" w:line="360" w:lineRule="auto"/>
        <w:ind w:left="1080"/>
        <w:jc w:val="both"/>
      </w:pPr>
      <w:r w:rsidRPr="008B6AF2">
        <w:rPr>
          <w:sz w:val="24"/>
        </w:rPr>
        <w:t>&lt;DanhSach_MaHQ_Nhan</w:t>
      </w:r>
      <w:r w:rsidRPr="000C41D3">
        <w:rPr>
          <w:sz w:val="24"/>
        </w:rPr>
        <w:t>&gt;A01B01</w:t>
      </w:r>
      <w:proofErr w:type="gramStart"/>
      <w:r w:rsidRPr="000C41D3">
        <w:rPr>
          <w:sz w:val="24"/>
        </w:rPr>
        <w:t>;T01E01</w:t>
      </w:r>
      <w:proofErr w:type="gramEnd"/>
      <w:r w:rsidRPr="000C41D3">
        <w:rPr>
          <w:sz w:val="24"/>
        </w:rPr>
        <w:t>;&lt;</w:t>
      </w:r>
      <w:r w:rsidRPr="008B6AF2">
        <w:rPr>
          <w:sz w:val="24"/>
        </w:rPr>
        <w:t>/DanhSach_MaHQ_Nhan&gt;</w:t>
      </w:r>
    </w:p>
    <w:p w:rsidR="00E12288" w:rsidRPr="001E260E" w:rsidRDefault="004E186B" w:rsidP="001E260E">
      <w:pPr>
        <w:pStyle w:val="ListParagraph"/>
        <w:numPr>
          <w:ilvl w:val="0"/>
          <w:numId w:val="8"/>
        </w:numPr>
        <w:spacing w:before="0" w:line="360" w:lineRule="auto"/>
        <w:jc w:val="both"/>
      </w:pPr>
      <w:r>
        <w:t>Thực hiện kiểm tra, chốt số liệu, sao lưu dữ liệu với từng CSDL theo các bước dưới</w:t>
      </w:r>
    </w:p>
    <w:p w:rsidR="00C32397" w:rsidRPr="00EB5090" w:rsidRDefault="0089115C" w:rsidP="005C55A6">
      <w:pPr>
        <w:pStyle w:val="ListParagraph"/>
        <w:numPr>
          <w:ilvl w:val="0"/>
          <w:numId w:val="15"/>
        </w:numPr>
        <w:spacing w:before="0" w:line="360" w:lineRule="auto"/>
        <w:jc w:val="both"/>
        <w:rPr>
          <w:b/>
        </w:rPr>
      </w:pPr>
      <w:r w:rsidRPr="00EB5090">
        <w:rPr>
          <w:b/>
        </w:rPr>
        <w:t>D</w:t>
      </w:r>
      <w:r w:rsidR="00C32397" w:rsidRPr="00EB5090">
        <w:rPr>
          <w:b/>
        </w:rPr>
        <w:t>anh mục Gia công, chế xuất</w:t>
      </w:r>
      <w:r w:rsidR="00E121CC" w:rsidRPr="00EB5090">
        <w:rPr>
          <w:b/>
        </w:rPr>
        <w:t xml:space="preserve"> (</w:t>
      </w:r>
      <w:r w:rsidR="004E186B" w:rsidRPr="00EB5090">
        <w:rPr>
          <w:b/>
        </w:rPr>
        <w:t xml:space="preserve">CSDL </w:t>
      </w:r>
      <w:r w:rsidR="00E121CC" w:rsidRPr="00EB5090">
        <w:rPr>
          <w:b/>
        </w:rPr>
        <w:t>SLXNK</w:t>
      </w:r>
      <w:r w:rsidR="0094767A" w:rsidRPr="00EB5090">
        <w:rPr>
          <w:b/>
        </w:rPr>
        <w:t>_CUC</w:t>
      </w:r>
      <w:r w:rsidR="00E121CC" w:rsidRPr="00EB5090">
        <w:rPr>
          <w:b/>
        </w:rPr>
        <w:t>)</w:t>
      </w:r>
    </w:p>
    <w:p w:rsidR="00E83882" w:rsidRDefault="00E83882" w:rsidP="00DC276A">
      <w:pPr>
        <w:pStyle w:val="ListParagraph"/>
        <w:numPr>
          <w:ilvl w:val="1"/>
          <w:numId w:val="13"/>
        </w:numPr>
        <w:spacing w:before="0" w:line="360" w:lineRule="auto"/>
        <w:jc w:val="both"/>
      </w:pPr>
      <w:r>
        <w:t xml:space="preserve">Sao lưu </w:t>
      </w:r>
      <w:del w:id="4" w:author="Tran Thanh Chung" w:date="2014-03-25T09:20:00Z">
        <w:r w:rsidDel="0054793C">
          <w:delText xml:space="preserve">1 bản </w:delText>
        </w:r>
      </w:del>
      <w:r>
        <w:t>cơ sở dữ liệu SLXNK_CUC trước khi thực hiện thao tác</w:t>
      </w:r>
    </w:p>
    <w:p w:rsidR="00377556" w:rsidRPr="00EB5090" w:rsidRDefault="00C32397" w:rsidP="00DC276A">
      <w:pPr>
        <w:pStyle w:val="ListParagraph"/>
        <w:numPr>
          <w:ilvl w:val="1"/>
          <w:numId w:val="13"/>
        </w:numPr>
        <w:spacing w:before="0" w:line="360" w:lineRule="auto"/>
        <w:jc w:val="both"/>
      </w:pPr>
      <w:r w:rsidRPr="00EB5090">
        <w:t>Kiểm tra cấu trúc dữ liệu và chuẩn hóa</w:t>
      </w:r>
    </w:p>
    <w:p w:rsidR="0031789E" w:rsidRPr="00D46F7D" w:rsidRDefault="0031789E" w:rsidP="00856C49">
      <w:pPr>
        <w:pStyle w:val="ListParagraph"/>
        <w:numPr>
          <w:ilvl w:val="0"/>
          <w:numId w:val="8"/>
        </w:numPr>
        <w:spacing w:before="0" w:line="360" w:lineRule="auto"/>
        <w:jc w:val="both"/>
      </w:pPr>
      <w:r w:rsidRPr="00D46F7D">
        <w:lastRenderedPageBreak/>
        <w:t>Chạy Script “</w:t>
      </w:r>
      <w:r w:rsidR="00856C49" w:rsidRPr="00B77D1E">
        <w:rPr>
          <w:b/>
          <w:i/>
        </w:rPr>
        <w:t>C.01.SLXNK. Add_Table_Column_1_1</w:t>
      </w:r>
      <w:r w:rsidRPr="00D46F7D">
        <w:t>”</w:t>
      </w:r>
      <w:r w:rsidR="00B0717F" w:rsidRPr="00D46F7D">
        <w:t xml:space="preserve"> để kiểm tra cấu trúc các bảng dữ liệu, nếu bảng nào thiếu trường so với CSDL chuẩn thì sẽ được tự động thêm trường dữ liệu còn thiếu vào</w:t>
      </w:r>
    </w:p>
    <w:p w:rsidR="0031789E" w:rsidRPr="00D46F7D" w:rsidRDefault="0031789E" w:rsidP="00DC276A">
      <w:pPr>
        <w:pStyle w:val="ListParagraph"/>
        <w:numPr>
          <w:ilvl w:val="0"/>
          <w:numId w:val="8"/>
        </w:numPr>
        <w:spacing w:before="0" w:line="360" w:lineRule="auto"/>
        <w:jc w:val="both"/>
      </w:pPr>
      <w:r w:rsidRPr="00D46F7D">
        <w:t>Chạy Script “</w:t>
      </w:r>
      <w:r w:rsidR="004F105B" w:rsidRPr="00B77D1E">
        <w:rPr>
          <w:b/>
          <w:i/>
        </w:rPr>
        <w:t>C.02.SLXNK. Check_DataType</w:t>
      </w:r>
      <w:r w:rsidRPr="00D46F7D">
        <w:t>”</w:t>
      </w:r>
      <w:r w:rsidR="00B0717F" w:rsidRPr="00D46F7D">
        <w:t xml:space="preserve"> để kiểm tra ki</w:t>
      </w:r>
      <w:r w:rsidR="00AE0979">
        <w:t>ể</w:t>
      </w:r>
      <w:r w:rsidR="00B0717F" w:rsidRPr="00D46F7D">
        <w:t xml:space="preserve">u dữ liệu của các trường trong các bảng, nếu kiểu dữ liệu so với chuẩn có sai khác thì sẽ đưa ra các câu lệnh chỉnh sửa.  Cán bộ copy các câu lệnh chỉnh sửa kiểu dữ liệu (nếu có) và chạy để hoàn </w:t>
      </w:r>
      <w:proofErr w:type="gramStart"/>
      <w:r w:rsidR="00B0717F" w:rsidRPr="00D46F7D">
        <w:t>thành.</w:t>
      </w:r>
      <w:proofErr w:type="gramEnd"/>
    </w:p>
    <w:p w:rsidR="00E121CC" w:rsidRPr="00EB5090" w:rsidRDefault="00E121CC" w:rsidP="00DC276A">
      <w:pPr>
        <w:pStyle w:val="ListParagraph"/>
        <w:numPr>
          <w:ilvl w:val="1"/>
          <w:numId w:val="13"/>
        </w:numPr>
        <w:spacing w:before="0" w:line="360" w:lineRule="auto"/>
        <w:jc w:val="both"/>
      </w:pPr>
      <w:r w:rsidRPr="00EB5090">
        <w:t>Thêm trường dữ liệu đánh số thứ tự bản ghi cho các bảng dữ liệu chuyển đổi</w:t>
      </w:r>
    </w:p>
    <w:p w:rsidR="00B0717F" w:rsidRPr="00D46F7D" w:rsidRDefault="00B0717F" w:rsidP="0058464C">
      <w:pPr>
        <w:pStyle w:val="ListParagraph"/>
        <w:numPr>
          <w:ilvl w:val="0"/>
          <w:numId w:val="8"/>
        </w:numPr>
        <w:spacing w:before="0" w:line="360" w:lineRule="auto"/>
        <w:jc w:val="both"/>
      </w:pPr>
      <w:r w:rsidRPr="00D46F7D">
        <w:t>Chạ</w:t>
      </w:r>
      <w:r w:rsidR="00C04167" w:rsidRPr="00D46F7D">
        <w:t>y Script</w:t>
      </w:r>
      <w:r w:rsidRPr="00D46F7D">
        <w:t xml:space="preserve"> “</w:t>
      </w:r>
      <w:r w:rsidR="0058464C" w:rsidRPr="00B77D1E">
        <w:rPr>
          <w:b/>
          <w:i/>
        </w:rPr>
        <w:t>C.03.SLXNK. Gen column identity danh muc GC CX</w:t>
      </w:r>
      <w:r w:rsidRPr="00D46F7D">
        <w:t>”</w:t>
      </w:r>
    </w:p>
    <w:p w:rsidR="00E121CC" w:rsidRPr="00E30B2C" w:rsidRDefault="00DD0194" w:rsidP="00DC276A">
      <w:pPr>
        <w:pStyle w:val="ListParagraph"/>
        <w:numPr>
          <w:ilvl w:val="1"/>
          <w:numId w:val="13"/>
        </w:numPr>
        <w:spacing w:before="0" w:line="360" w:lineRule="auto"/>
        <w:jc w:val="both"/>
      </w:pPr>
      <w:commentRangeStart w:id="5"/>
      <w:r w:rsidRPr="00E30B2C">
        <w:t>Chuyển các bảng dữ liệu chuyển đổi sang cơ sở dữ liệu danh mục</w:t>
      </w:r>
      <w:r w:rsidR="004D700D" w:rsidRPr="00E30B2C">
        <w:t xml:space="preserve"> GC, CX</w:t>
      </w:r>
      <w:commentRangeEnd w:id="5"/>
      <w:r w:rsidR="00027685">
        <w:rPr>
          <w:rStyle w:val="CommentReference"/>
        </w:rPr>
        <w:commentReference w:id="5"/>
      </w:r>
    </w:p>
    <w:p w:rsidR="00C04167" w:rsidRDefault="003F6854" w:rsidP="00F266F5">
      <w:pPr>
        <w:pStyle w:val="ListParagraph"/>
        <w:numPr>
          <w:ilvl w:val="0"/>
          <w:numId w:val="8"/>
        </w:numPr>
        <w:spacing w:before="0" w:line="360" w:lineRule="auto"/>
        <w:jc w:val="both"/>
      </w:pPr>
      <w:r>
        <w:t>Mở file script</w:t>
      </w:r>
      <w:r w:rsidR="00C04167" w:rsidRPr="00D46F7D">
        <w:t xml:space="preserve"> “</w:t>
      </w:r>
      <w:r w:rsidR="00F266F5" w:rsidRPr="00F266F5">
        <w:rPr>
          <w:b/>
          <w:i/>
        </w:rPr>
        <w:t>C.04.SLXNK. Export danh muc GC CX sang csdl DanhMucGCCX</w:t>
      </w:r>
      <w:r w:rsidR="00C04167" w:rsidRPr="00D46F7D">
        <w:t>”</w:t>
      </w:r>
    </w:p>
    <w:p w:rsidR="003F6854" w:rsidRDefault="003F6854" w:rsidP="00F266F5">
      <w:pPr>
        <w:pStyle w:val="ListParagraph"/>
        <w:numPr>
          <w:ilvl w:val="0"/>
          <w:numId w:val="8"/>
        </w:numPr>
        <w:spacing w:before="0" w:line="360" w:lineRule="auto"/>
        <w:jc w:val="both"/>
      </w:pPr>
      <w:r>
        <w:t>Chỉnh sửa tên và đường dẫn lưu CSDL danh mục GC, CX được tạo mới</w:t>
      </w:r>
    </w:p>
    <w:p w:rsidR="003F6854" w:rsidRPr="00D46F7D" w:rsidRDefault="003F6854" w:rsidP="00F266F5">
      <w:pPr>
        <w:pStyle w:val="ListParagraph"/>
        <w:numPr>
          <w:ilvl w:val="0"/>
          <w:numId w:val="8"/>
        </w:numPr>
        <w:spacing w:before="0" w:line="360" w:lineRule="auto"/>
        <w:jc w:val="both"/>
      </w:pPr>
      <w:r>
        <w:t>Chạy script để thực hiện việc tạo CSDL</w:t>
      </w:r>
      <w:r w:rsidR="00216F23">
        <w:t xml:space="preserve"> danh mục</w:t>
      </w:r>
      <w:r>
        <w:t xml:space="preserve"> và kết xuất dữ liệu từ</w:t>
      </w:r>
      <w:r w:rsidR="00216F23">
        <w:t xml:space="preserve"> SLXNK_CUC vào.</w:t>
      </w:r>
    </w:p>
    <w:p w:rsidR="00763C3F" w:rsidRPr="00E30B2C" w:rsidRDefault="00763C3F" w:rsidP="00DC276A">
      <w:pPr>
        <w:pStyle w:val="ListParagraph"/>
        <w:numPr>
          <w:ilvl w:val="1"/>
          <w:numId w:val="13"/>
        </w:numPr>
        <w:spacing w:before="0" w:line="360" w:lineRule="auto"/>
        <w:jc w:val="both"/>
      </w:pPr>
      <w:r w:rsidRPr="00E30B2C">
        <w:t>Kết xuất thông tin báo cáo</w:t>
      </w:r>
      <w:r w:rsidR="00DF5957">
        <w:t xml:space="preserve"> trên CSDL danh mục GC, CX</w:t>
      </w:r>
    </w:p>
    <w:p w:rsidR="00C32397" w:rsidRPr="00D46F7D" w:rsidRDefault="00613C6F" w:rsidP="00B972E5">
      <w:pPr>
        <w:pStyle w:val="ListParagraph"/>
        <w:numPr>
          <w:ilvl w:val="0"/>
          <w:numId w:val="8"/>
        </w:numPr>
        <w:spacing w:before="0" w:line="360" w:lineRule="auto"/>
        <w:jc w:val="both"/>
      </w:pPr>
      <w:r w:rsidRPr="00D46F7D">
        <w:t>Chạy script “</w:t>
      </w:r>
      <w:r w:rsidR="00B972E5" w:rsidRPr="00B972E5">
        <w:rPr>
          <w:b/>
          <w:i/>
        </w:rPr>
        <w:t>C.05.DanhMucGCCX. Report so lieu</w:t>
      </w:r>
      <w:r w:rsidRPr="00D46F7D">
        <w:t>”</w:t>
      </w:r>
    </w:p>
    <w:p w:rsidR="00C32397" w:rsidRPr="00980A08" w:rsidRDefault="00C32397" w:rsidP="00161939">
      <w:pPr>
        <w:pStyle w:val="ListParagraph"/>
        <w:numPr>
          <w:ilvl w:val="0"/>
          <w:numId w:val="15"/>
        </w:numPr>
        <w:spacing w:before="0" w:line="360" w:lineRule="auto"/>
        <w:jc w:val="both"/>
        <w:rPr>
          <w:b/>
        </w:rPr>
      </w:pPr>
      <w:r w:rsidRPr="00980A08">
        <w:rPr>
          <w:b/>
        </w:rPr>
        <w:t>Danh mục Sản xuất xuất khẩu</w:t>
      </w:r>
      <w:r w:rsidR="00E121CC" w:rsidRPr="00980A08">
        <w:rPr>
          <w:b/>
        </w:rPr>
        <w:t xml:space="preserve"> (</w:t>
      </w:r>
      <w:r w:rsidR="002B5196">
        <w:rPr>
          <w:b/>
        </w:rPr>
        <w:t xml:space="preserve">CSDL </w:t>
      </w:r>
      <w:r w:rsidR="00E121CC" w:rsidRPr="00980A08">
        <w:rPr>
          <w:b/>
        </w:rPr>
        <w:t>SXXK</w:t>
      </w:r>
      <w:r w:rsidR="0094767A" w:rsidRPr="00980A08">
        <w:rPr>
          <w:b/>
        </w:rPr>
        <w:t>_CUC</w:t>
      </w:r>
      <w:r w:rsidR="00E121CC" w:rsidRPr="00980A08">
        <w:rPr>
          <w:b/>
        </w:rPr>
        <w:t>)</w:t>
      </w:r>
    </w:p>
    <w:p w:rsidR="0021508E" w:rsidRDefault="0021508E" w:rsidP="00895E53">
      <w:pPr>
        <w:pStyle w:val="ListParagraph"/>
        <w:numPr>
          <w:ilvl w:val="1"/>
          <w:numId w:val="14"/>
        </w:numPr>
        <w:spacing w:before="0" w:line="360" w:lineRule="auto"/>
        <w:jc w:val="both"/>
      </w:pPr>
      <w:r>
        <w:t xml:space="preserve">Sao lưu </w:t>
      </w:r>
      <w:del w:id="6" w:author="Tran Thanh Chung" w:date="2014-03-25T09:20:00Z">
        <w:r w:rsidDel="0054793C">
          <w:delText xml:space="preserve">1 bản </w:delText>
        </w:r>
      </w:del>
      <w:r>
        <w:t>cơ sở dữ liệu S</w:t>
      </w:r>
      <w:r w:rsidR="00C25D8E">
        <w:t>XXK</w:t>
      </w:r>
      <w:r>
        <w:t>_CUC trước khi thực hiện thao tác</w:t>
      </w:r>
    </w:p>
    <w:p w:rsidR="00372F1B" w:rsidRPr="00D46F7D" w:rsidRDefault="00372F1B" w:rsidP="00895E53">
      <w:pPr>
        <w:pStyle w:val="ListParagraph"/>
        <w:numPr>
          <w:ilvl w:val="1"/>
          <w:numId w:val="14"/>
        </w:numPr>
        <w:spacing w:before="0" w:line="360" w:lineRule="auto"/>
        <w:jc w:val="both"/>
      </w:pPr>
      <w:r w:rsidRPr="00D46F7D">
        <w:t>Kiểm tra cấu trúc dữ liệu và chuẩn hóa</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C.01.SXXK. Add_Table_Column_1_1</w:t>
      </w:r>
      <w:r w:rsidRPr="00D46F7D">
        <w:t>” để kiểm tra cấu trúc các bảng dữ liệu, nếu bảng nào thiếu trường so với CSDL chuẩn thì sẽ được tự động thêm trường dữ liệu còn thiếu vào</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C.02.SXXK. Check_DataType</w:t>
      </w:r>
      <w:r w:rsidRPr="00D46F7D">
        <w:t xml:space="preserve">” để kiểm tra kiểu dữ liệu của các trường trong các bảng, nếu kiểu dữ liệu so với chuẩn có sai </w:t>
      </w:r>
      <w:r w:rsidRPr="00D46F7D">
        <w:lastRenderedPageBreak/>
        <w:t xml:space="preserve">khác thì sẽ đưa ra các câu lệnh chỉnh sửa.  Cán bộ copy các câu lệnh chỉnh sửa kiểu dữ liệu (nếu có) và chạy để hoàn </w:t>
      </w:r>
      <w:proofErr w:type="gramStart"/>
      <w:r w:rsidRPr="00D46F7D">
        <w:t>thành.</w:t>
      </w:r>
      <w:proofErr w:type="gramEnd"/>
    </w:p>
    <w:p w:rsidR="00372F1B" w:rsidRPr="00D46F7D" w:rsidRDefault="00372F1B" w:rsidP="000D2B5C">
      <w:pPr>
        <w:pStyle w:val="ListParagraph"/>
        <w:numPr>
          <w:ilvl w:val="1"/>
          <w:numId w:val="14"/>
        </w:numPr>
        <w:spacing w:before="0" w:line="360" w:lineRule="auto"/>
        <w:jc w:val="both"/>
      </w:pPr>
      <w:r w:rsidRPr="00D46F7D">
        <w:t>Thêm trường dữ liệu đánh số thứ tự bản ghi cho các bảng dữ liệu chuyển đổi</w:t>
      </w:r>
    </w:p>
    <w:p w:rsidR="00372F1B" w:rsidRPr="00D46F7D" w:rsidRDefault="00372F1B" w:rsidP="00595979">
      <w:pPr>
        <w:pStyle w:val="ListParagraph"/>
        <w:numPr>
          <w:ilvl w:val="0"/>
          <w:numId w:val="8"/>
        </w:numPr>
        <w:spacing w:before="0" w:line="360" w:lineRule="auto"/>
        <w:jc w:val="both"/>
      </w:pPr>
      <w:r w:rsidRPr="00D46F7D">
        <w:t>Chạy Script “</w:t>
      </w:r>
      <w:r w:rsidR="00595979" w:rsidRPr="00595979">
        <w:rPr>
          <w:b/>
          <w:i/>
        </w:rPr>
        <w:t>C.03.SXXK. Gen column identity danh muc</w:t>
      </w:r>
      <w:r w:rsidRPr="00D46F7D">
        <w:t>”</w:t>
      </w:r>
    </w:p>
    <w:p w:rsidR="00372F1B" w:rsidRPr="00D46F7D" w:rsidRDefault="00372F1B" w:rsidP="000D2B5C">
      <w:pPr>
        <w:pStyle w:val="ListParagraph"/>
        <w:numPr>
          <w:ilvl w:val="1"/>
          <w:numId w:val="14"/>
        </w:numPr>
        <w:spacing w:before="0" w:line="360" w:lineRule="auto"/>
        <w:jc w:val="both"/>
      </w:pPr>
      <w:commentRangeStart w:id="7"/>
      <w:r w:rsidRPr="00D46F7D">
        <w:t xml:space="preserve">Chuyển các bảng dữ liệu chuyển đổi sang cơ sở dữ liệu danh mục </w:t>
      </w:r>
      <w:r w:rsidR="009D649D">
        <w:t>SXXK</w:t>
      </w:r>
      <w:commentRangeEnd w:id="7"/>
      <w:r w:rsidR="00027685">
        <w:rPr>
          <w:rStyle w:val="CommentReference"/>
        </w:rPr>
        <w:commentReference w:id="7"/>
      </w:r>
    </w:p>
    <w:p w:rsidR="00372F1B" w:rsidRDefault="00742D69" w:rsidP="000C17EB">
      <w:pPr>
        <w:pStyle w:val="ListParagraph"/>
        <w:numPr>
          <w:ilvl w:val="0"/>
          <w:numId w:val="8"/>
        </w:numPr>
        <w:spacing w:before="0" w:line="360" w:lineRule="auto"/>
        <w:jc w:val="both"/>
      </w:pPr>
      <w:r>
        <w:t>Mở file script</w:t>
      </w:r>
      <w:r w:rsidR="00372F1B" w:rsidRPr="00D46F7D">
        <w:t xml:space="preserve"> “</w:t>
      </w:r>
      <w:r w:rsidR="000C17EB" w:rsidRPr="00CB0166">
        <w:rPr>
          <w:b/>
          <w:i/>
        </w:rPr>
        <w:t>C.04.SXXK. Export danh muc SXXK sang db DanhMucSXXK</w:t>
      </w:r>
      <w:r w:rsidR="00372F1B" w:rsidRPr="00D46F7D">
        <w:t>”</w:t>
      </w:r>
    </w:p>
    <w:p w:rsidR="00742D69" w:rsidRDefault="00742D69" w:rsidP="00742D69">
      <w:pPr>
        <w:pStyle w:val="ListParagraph"/>
        <w:numPr>
          <w:ilvl w:val="0"/>
          <w:numId w:val="8"/>
        </w:numPr>
        <w:spacing w:before="0" w:line="360" w:lineRule="auto"/>
        <w:jc w:val="both"/>
      </w:pPr>
      <w:r>
        <w:t xml:space="preserve">Chỉnh sửa tên và đường dẫn lưu CSDL danh mục </w:t>
      </w:r>
      <w:r w:rsidR="00B96582">
        <w:t>SXXK</w:t>
      </w:r>
      <w:r>
        <w:t xml:space="preserve"> được tạo mới</w:t>
      </w:r>
    </w:p>
    <w:p w:rsidR="00742D69" w:rsidRPr="00D46F7D" w:rsidRDefault="00742D69" w:rsidP="00742D69">
      <w:pPr>
        <w:pStyle w:val="ListParagraph"/>
        <w:numPr>
          <w:ilvl w:val="0"/>
          <w:numId w:val="8"/>
        </w:numPr>
        <w:spacing w:before="0" w:line="360" w:lineRule="auto"/>
        <w:jc w:val="both"/>
      </w:pPr>
      <w:r>
        <w:t>Chạy script để thực hiện việc tạo CSDL danh mục và kết xuất dữ liệu từ S</w:t>
      </w:r>
      <w:r w:rsidR="00B96582">
        <w:t>XXK</w:t>
      </w:r>
      <w:r>
        <w:t>_CUC vào.</w:t>
      </w:r>
    </w:p>
    <w:p w:rsidR="00372F1B" w:rsidRPr="00D46F7D" w:rsidRDefault="00372F1B" w:rsidP="000D2B5C">
      <w:pPr>
        <w:pStyle w:val="ListParagraph"/>
        <w:numPr>
          <w:ilvl w:val="1"/>
          <w:numId w:val="14"/>
        </w:numPr>
        <w:spacing w:before="0" w:line="360" w:lineRule="auto"/>
        <w:jc w:val="both"/>
      </w:pPr>
      <w:r w:rsidRPr="00D46F7D">
        <w:t>Kết xuất thông tin báo cáo</w:t>
      </w:r>
    </w:p>
    <w:p w:rsidR="00372F1B" w:rsidRPr="00D46F7D" w:rsidRDefault="00372F1B" w:rsidP="000B741F">
      <w:pPr>
        <w:pStyle w:val="ListParagraph"/>
        <w:numPr>
          <w:ilvl w:val="0"/>
          <w:numId w:val="8"/>
        </w:numPr>
        <w:spacing w:before="0" w:line="360" w:lineRule="auto"/>
        <w:jc w:val="both"/>
      </w:pPr>
      <w:r w:rsidRPr="00D46F7D">
        <w:t>Chạy script “</w:t>
      </w:r>
      <w:r w:rsidR="000B741F" w:rsidRPr="000B741F">
        <w:rPr>
          <w:b/>
          <w:i/>
        </w:rPr>
        <w:t>C.05.DanhMucSXXK. Report so lieu</w:t>
      </w:r>
      <w:r w:rsidRPr="00D46F7D">
        <w:t>”</w:t>
      </w:r>
    </w:p>
    <w:p w:rsidR="007B39EF" w:rsidRPr="00483AE4" w:rsidRDefault="00483AE4" w:rsidP="00483AE4">
      <w:pPr>
        <w:pStyle w:val="ListParagraph"/>
        <w:numPr>
          <w:ilvl w:val="0"/>
          <w:numId w:val="15"/>
        </w:numPr>
        <w:spacing w:before="0" w:line="360" w:lineRule="auto"/>
        <w:jc w:val="both"/>
        <w:rPr>
          <w:b/>
        </w:rPr>
      </w:pPr>
      <w:r w:rsidRPr="00483AE4">
        <w:rPr>
          <w:b/>
        </w:rPr>
        <w:t>Sao lưu dữ liệu, lập báo cáo</w:t>
      </w:r>
    </w:p>
    <w:p w:rsidR="00AC6323" w:rsidRPr="00D46F7D" w:rsidRDefault="00AC6323" w:rsidP="00C27B84">
      <w:pPr>
        <w:pStyle w:val="ListParagraph"/>
        <w:numPr>
          <w:ilvl w:val="0"/>
          <w:numId w:val="8"/>
        </w:numPr>
        <w:spacing w:before="0" w:line="360" w:lineRule="auto"/>
        <w:jc w:val="both"/>
      </w:pPr>
      <w:r w:rsidRPr="00D46F7D">
        <w:t>Thực hiện Backup CSDL danh mục GC CX, SXXK</w:t>
      </w:r>
      <w:ins w:id="8" w:author="Tran Thanh Chung" w:date="2014-03-25T09:23:00Z">
        <w:r w:rsidR="00027685">
          <w:t xml:space="preserve"> (d</w:t>
        </w:r>
      </w:ins>
      <w:ins w:id="9" w:author="Tran Thanh Chung" w:date="2014-03-25T09:24:00Z">
        <w:r w:rsidR="00027685">
          <w:t>atabase</w:t>
        </w:r>
      </w:ins>
      <w:ins w:id="10" w:author="Tran Thanh Chung" w:date="2014-03-25T09:23:00Z">
        <w:r w:rsidR="00027685">
          <w:t xml:space="preserve"> </w:t>
        </w:r>
        <w:r w:rsidR="00027685" w:rsidRPr="00027685">
          <w:rPr>
            <w:b/>
            <w:rPrChange w:id="11" w:author="Tran Thanh Chung" w:date="2014-03-25T09:24:00Z">
              <w:rPr/>
            </w:rPrChange>
          </w:rPr>
          <w:t>DanhMucGCCX</w:t>
        </w:r>
        <w:r w:rsidR="00027685">
          <w:t xml:space="preserve"> và </w:t>
        </w:r>
        <w:r w:rsidR="00027685" w:rsidRPr="00027685">
          <w:rPr>
            <w:b/>
            <w:rPrChange w:id="12" w:author="Tran Thanh Chung" w:date="2014-03-25T09:24:00Z">
              <w:rPr/>
            </w:rPrChange>
          </w:rPr>
          <w:t>DanhMucSXXK</w:t>
        </w:r>
        <w:r w:rsidR="00027685">
          <w:t>, kết quả của các bước 1.4)</w:t>
        </w:r>
      </w:ins>
      <w:r w:rsidRPr="00D46F7D">
        <w:t xml:space="preserve"> và sao chép vào thiết bị lưu trữ (Ổ đĩa USB di động hoặc đĩa </w:t>
      </w:r>
      <w:proofErr w:type="gramStart"/>
      <w:r w:rsidRPr="00D46F7D">
        <w:t>DVD, ....)</w:t>
      </w:r>
      <w:proofErr w:type="gramEnd"/>
      <w:r w:rsidRPr="00D46F7D">
        <w:t>;</w:t>
      </w:r>
    </w:p>
    <w:p w:rsidR="00AC6323" w:rsidRPr="00D46F7D" w:rsidRDefault="00AC6323" w:rsidP="00C27B84">
      <w:pPr>
        <w:pStyle w:val="ListParagraph"/>
        <w:numPr>
          <w:ilvl w:val="0"/>
          <w:numId w:val="8"/>
        </w:numPr>
        <w:spacing w:before="0" w:line="360" w:lineRule="auto"/>
        <w:jc w:val="both"/>
      </w:pPr>
      <w:r w:rsidRPr="00D46F7D">
        <w:t>Lập báo cáo ghi nhận các thông số kỹ thuật bao gồm: Số lượng bản ghi của các bảng trong CSDL, kích thước, ngày giờ của các File Backup, ký xác nhận trên báo cáo.</w:t>
      </w:r>
    </w:p>
    <w:p w:rsidR="00E747E9" w:rsidRPr="005A2B40" w:rsidRDefault="00E747E9" w:rsidP="005A2B40">
      <w:pPr>
        <w:pStyle w:val="ListParagraph"/>
        <w:numPr>
          <w:ilvl w:val="1"/>
          <w:numId w:val="9"/>
        </w:numPr>
        <w:spacing w:before="0" w:line="360" w:lineRule="auto"/>
        <w:jc w:val="both"/>
        <w:rPr>
          <w:b/>
        </w:rPr>
      </w:pPr>
      <w:r w:rsidRPr="005A2B40">
        <w:rPr>
          <w:b/>
        </w:rPr>
        <w:t>Cán bộ tin học thuộc nhóm công tác Chi cục Hải quan thực hiện:</w:t>
      </w:r>
    </w:p>
    <w:p w:rsidR="00377556" w:rsidRPr="00D46F7D" w:rsidRDefault="002A0655" w:rsidP="002D1EED">
      <w:pPr>
        <w:pStyle w:val="ListParagraph"/>
        <w:numPr>
          <w:ilvl w:val="0"/>
          <w:numId w:val="8"/>
        </w:numPr>
        <w:spacing w:before="0" w:line="360" w:lineRule="auto"/>
        <w:jc w:val="both"/>
      </w:pPr>
      <w:r w:rsidRPr="00D46F7D">
        <w:t>Loại bỏ phân quyền kiểm tra sơ bộ đăng ký mới, sửa, hủy danh mục GC, SXXK, CX trên chương trình TQDT_v4</w:t>
      </w:r>
    </w:p>
    <w:p w:rsidR="00C27383" w:rsidRPr="0016265F" w:rsidRDefault="00C27383" w:rsidP="00DC276A">
      <w:pPr>
        <w:spacing w:before="0" w:line="360" w:lineRule="auto"/>
        <w:jc w:val="both"/>
        <w:rPr>
          <w:b/>
        </w:rPr>
      </w:pPr>
      <w:r w:rsidRPr="0016265F">
        <w:rPr>
          <w:b/>
        </w:rPr>
        <w:t>Bước 3: Bàn giao dữ liệ</w:t>
      </w:r>
      <w:r w:rsidR="00A2395F" w:rsidRPr="0016265F">
        <w:rPr>
          <w:b/>
        </w:rPr>
        <w:t>u</w:t>
      </w:r>
      <w:r w:rsidRPr="0016265F">
        <w:rPr>
          <w:b/>
        </w:rPr>
        <w:t>, báo cáo kỹ thuật</w:t>
      </w:r>
    </w:p>
    <w:p w:rsidR="00EF43D3" w:rsidRPr="00D46F7D" w:rsidRDefault="00EF43D3" w:rsidP="00F25919">
      <w:pPr>
        <w:pStyle w:val="ListParagraph"/>
        <w:numPr>
          <w:ilvl w:val="0"/>
          <w:numId w:val="8"/>
        </w:numPr>
        <w:spacing w:before="0" w:line="360" w:lineRule="auto"/>
        <w:jc w:val="both"/>
      </w:pPr>
      <w:r w:rsidRPr="00D46F7D">
        <w:t>Nhóm công tác Cục Hải quan chuyển giao toàn bộ bản sao các CSDL</w:t>
      </w:r>
      <w:r w:rsidR="0099031A" w:rsidRPr="00D46F7D">
        <w:t xml:space="preserve">, </w:t>
      </w:r>
      <w:r w:rsidRPr="00D46F7D">
        <w:t>báo cáo thông số kỹ thuật về các CSDL (dạng giấy) cho nhóm công tác Tổng cục;</w:t>
      </w:r>
    </w:p>
    <w:p w:rsidR="0099031A" w:rsidRPr="00D46F7D" w:rsidRDefault="0099031A" w:rsidP="00BE7452">
      <w:pPr>
        <w:pStyle w:val="ListParagraph"/>
        <w:numPr>
          <w:ilvl w:val="0"/>
          <w:numId w:val="8"/>
        </w:numPr>
        <w:spacing w:before="0" w:line="360" w:lineRule="auto"/>
        <w:jc w:val="both"/>
      </w:pPr>
      <w:r w:rsidRPr="00D46F7D">
        <w:lastRenderedPageBreak/>
        <w:t>Nhóm công tác Tổng cục phối hợp nhóm công tác Cục Hải quan tiếp nhận dữ liệu, báo cáo thông số kỹ thuật kiểm tra sơ bộ, cụ thể:</w:t>
      </w:r>
    </w:p>
    <w:p w:rsidR="00EF43D3" w:rsidRPr="00D46F7D" w:rsidRDefault="0099031A" w:rsidP="00BE7452">
      <w:pPr>
        <w:pStyle w:val="ListParagraph"/>
        <w:numPr>
          <w:ilvl w:val="0"/>
          <w:numId w:val="8"/>
        </w:numPr>
        <w:spacing w:before="0" w:line="360" w:lineRule="auto"/>
        <w:jc w:val="both"/>
      </w:pPr>
      <w:r w:rsidRPr="00D46F7D">
        <w:t>Cán bộ kỹ thuật (Thuộc Cục CNTT &amp; Thống kê HQ) kiểm tra báo cáo kỹ thuật và dữ liệu được bàn giao (tính đầy đủ, kích thước, ngày giờ của File cơ sở dữ liệu);</w:t>
      </w:r>
    </w:p>
    <w:p w:rsidR="000A2F61" w:rsidRPr="00700439" w:rsidRDefault="00C27383" w:rsidP="00DC276A">
      <w:pPr>
        <w:spacing w:before="0" w:line="360" w:lineRule="auto"/>
        <w:jc w:val="both"/>
        <w:rPr>
          <w:b/>
        </w:rPr>
      </w:pPr>
      <w:r w:rsidRPr="00700439">
        <w:rPr>
          <w:b/>
        </w:rPr>
        <w:t>Bước 4: Kiểm tra dữ liệu trước khi chuyển đổi</w:t>
      </w:r>
    </w:p>
    <w:p w:rsidR="00E47787" w:rsidRPr="00D46F7D" w:rsidRDefault="00E47787" w:rsidP="00991805">
      <w:pPr>
        <w:spacing w:before="0" w:line="360" w:lineRule="auto"/>
        <w:ind w:firstLine="720"/>
        <w:jc w:val="both"/>
      </w:pPr>
      <w:r w:rsidRPr="00D46F7D">
        <w:t>Cán bộ kỹ thuật thuộc nhóm công tác Tổng cục thực hiện:</w:t>
      </w:r>
    </w:p>
    <w:p w:rsidR="00E47787" w:rsidRPr="00D46F7D" w:rsidRDefault="00E47787" w:rsidP="001D0835">
      <w:pPr>
        <w:pStyle w:val="ListParagraph"/>
        <w:numPr>
          <w:ilvl w:val="0"/>
          <w:numId w:val="8"/>
        </w:numPr>
        <w:spacing w:before="0" w:line="360" w:lineRule="auto"/>
        <w:jc w:val="both"/>
      </w:pPr>
      <w:r w:rsidRPr="00D46F7D">
        <w:t>Phục hồ</w:t>
      </w:r>
      <w:r w:rsidR="00D55672" w:rsidRPr="00D46F7D">
        <w:t xml:space="preserve">i lại </w:t>
      </w:r>
      <w:r w:rsidRPr="00D46F7D">
        <w:t>các CSDL nhận được từ nhóm công tác Cục Hải quan;</w:t>
      </w:r>
    </w:p>
    <w:p w:rsidR="00E47787" w:rsidRPr="00D46F7D" w:rsidRDefault="00E47787" w:rsidP="00571490">
      <w:pPr>
        <w:pStyle w:val="ListParagraph"/>
        <w:numPr>
          <w:ilvl w:val="0"/>
          <w:numId w:val="8"/>
        </w:numPr>
        <w:spacing w:before="0" w:line="360" w:lineRule="auto"/>
        <w:jc w:val="both"/>
      </w:pPr>
      <w:r w:rsidRPr="00D46F7D">
        <w:t>Chạ</w:t>
      </w:r>
      <w:r w:rsidR="00571490">
        <w:t xml:space="preserve">y Script </w:t>
      </w:r>
      <w:r w:rsidRPr="00D46F7D">
        <w:t>"</w:t>
      </w:r>
      <w:r w:rsidR="00571490" w:rsidRPr="00883693">
        <w:rPr>
          <w:b/>
          <w:i/>
        </w:rPr>
        <w:t>C.05.DanhMucGCCX. Report so lieu</w:t>
      </w:r>
      <w:r w:rsidRPr="00D46F7D">
        <w:t>"</w:t>
      </w:r>
      <w:r w:rsidR="004F3FF6">
        <w:t xml:space="preserve"> trên CSDL danh mục gia công, chế xuất;</w:t>
      </w:r>
      <w:r w:rsidRPr="00D46F7D">
        <w:t xml:space="preserve"> “</w:t>
      </w:r>
      <w:r w:rsidR="007C1573" w:rsidRPr="00883693">
        <w:rPr>
          <w:b/>
          <w:i/>
        </w:rPr>
        <w:t>C.05.DanhMucSXXK. Report so lieu</w:t>
      </w:r>
      <w:r w:rsidRPr="00D46F7D">
        <w:t xml:space="preserve">” </w:t>
      </w:r>
      <w:r w:rsidR="004F3FF6">
        <w:t xml:space="preserve">trên CSDL danh mục sản xuất xuất khẩu </w:t>
      </w:r>
      <w:r w:rsidRPr="00D46F7D">
        <w:t>và in kết quả ra giấy;</w:t>
      </w:r>
    </w:p>
    <w:p w:rsidR="00E47787" w:rsidRPr="00D46F7D" w:rsidRDefault="00E47787" w:rsidP="001D0835">
      <w:pPr>
        <w:pStyle w:val="ListParagraph"/>
        <w:numPr>
          <w:ilvl w:val="0"/>
          <w:numId w:val="8"/>
        </w:numPr>
        <w:spacing w:before="0" w:line="360" w:lineRule="auto"/>
        <w:jc w:val="both"/>
      </w:pPr>
      <w:r w:rsidRPr="00D46F7D">
        <w:t>Đối chiếu kết quả với báo cáo thông số kỹ thuật do Cục chuyển giao;</w:t>
      </w:r>
    </w:p>
    <w:p w:rsidR="00E47787" w:rsidRPr="00D46F7D" w:rsidRDefault="00E47787" w:rsidP="001D0835">
      <w:pPr>
        <w:pStyle w:val="ListParagraph"/>
        <w:numPr>
          <w:ilvl w:val="0"/>
          <w:numId w:val="8"/>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 từ bướ</w:t>
      </w:r>
      <w:r w:rsidR="00E767D9" w:rsidRPr="00D46F7D">
        <w:t>c 1).</w:t>
      </w:r>
    </w:p>
    <w:p w:rsidR="00C27383" w:rsidRPr="00700439" w:rsidRDefault="00C27383" w:rsidP="00DC276A">
      <w:pPr>
        <w:spacing w:before="0" w:line="360" w:lineRule="auto"/>
        <w:jc w:val="both"/>
        <w:rPr>
          <w:b/>
        </w:rPr>
      </w:pPr>
      <w:r w:rsidRPr="00700439">
        <w:rPr>
          <w:b/>
        </w:rPr>
        <w:t>Bước 5: Chuyển đổi dữ liệu</w:t>
      </w:r>
    </w:p>
    <w:p w:rsidR="00D55672" w:rsidRDefault="00D55672" w:rsidP="00EC3514">
      <w:pPr>
        <w:spacing w:before="0" w:line="360" w:lineRule="auto"/>
        <w:ind w:firstLine="720"/>
        <w:jc w:val="both"/>
      </w:pPr>
      <w:r w:rsidRPr="00D46F7D">
        <w:t>Cán bộ kỹ thuật thuộc nhóm công tác Tổng cục thực hiện:</w:t>
      </w:r>
    </w:p>
    <w:p w:rsidR="000A2F61" w:rsidRPr="000A2F61" w:rsidRDefault="000A2F61" w:rsidP="000A2F61">
      <w:pPr>
        <w:pStyle w:val="ListParagraph"/>
        <w:numPr>
          <w:ilvl w:val="0"/>
          <w:numId w:val="16"/>
        </w:numPr>
        <w:spacing w:before="0" w:line="360" w:lineRule="auto"/>
        <w:jc w:val="both"/>
        <w:rPr>
          <w:b/>
        </w:rPr>
      </w:pPr>
      <w:r w:rsidRPr="000A2F61">
        <w:rPr>
          <w:b/>
        </w:rPr>
        <w:t>Danh mục gia công, chế xuất</w:t>
      </w:r>
    </w:p>
    <w:p w:rsidR="000D0369" w:rsidRDefault="00D55672" w:rsidP="000D0369">
      <w:pPr>
        <w:pStyle w:val="ListParagraph"/>
        <w:numPr>
          <w:ilvl w:val="0"/>
          <w:numId w:val="8"/>
        </w:numPr>
        <w:spacing w:before="0" w:line="360" w:lineRule="auto"/>
        <w:jc w:val="both"/>
      </w:pPr>
      <w:r w:rsidRPr="00D46F7D">
        <w:t>Chạy Script "</w:t>
      </w:r>
      <w:proofErr w:type="gramStart"/>
      <w:r w:rsidR="00974860" w:rsidRPr="00613752">
        <w:rPr>
          <w:b/>
          <w:i/>
        </w:rPr>
        <w:t>TC.01.DanhMucGCCX .</w:t>
      </w:r>
      <w:proofErr w:type="gramEnd"/>
      <w:r w:rsidR="00974860" w:rsidRPr="00613752">
        <w:rPr>
          <w:b/>
          <w:i/>
        </w:rPr>
        <w:t xml:space="preserve"> Gen column danh muc GC CX</w:t>
      </w:r>
      <w:r w:rsidRPr="00D46F7D">
        <w:t>"</w:t>
      </w:r>
      <w:r w:rsidR="00EB7A73">
        <w:t xml:space="preserve"> trên CSDL danh mục GC, CX được phục hồi từ bản sao lưu dữ liệu địa phương gửi lên</w:t>
      </w:r>
    </w:p>
    <w:p w:rsidR="000A2F61" w:rsidRDefault="000A2F61" w:rsidP="000D0369">
      <w:pPr>
        <w:pStyle w:val="ListParagraph"/>
        <w:numPr>
          <w:ilvl w:val="0"/>
          <w:numId w:val="8"/>
        </w:numPr>
        <w:spacing w:before="0" w:line="360" w:lineRule="auto"/>
        <w:jc w:val="both"/>
      </w:pPr>
      <w:commentRangeStart w:id="13"/>
      <w:r>
        <w:t>Tạ</w:t>
      </w:r>
      <w:r w:rsidR="000D0369">
        <w:t>o linkserver kết nối từ cơ sở dữ liệu TQDT_TT đến CSDL danh mục GC, CX trên máy chủ cơ sở dữ liệu hệ thống thông quan điện tử tập trung</w:t>
      </w:r>
      <w:commentRangeEnd w:id="13"/>
      <w:r w:rsidR="006E60A9">
        <w:rPr>
          <w:rStyle w:val="CommentReference"/>
        </w:rPr>
        <w:commentReference w:id="13"/>
      </w:r>
      <w:r w:rsidR="000D0369">
        <w:t>.</w:t>
      </w:r>
    </w:p>
    <w:p w:rsidR="000D0369" w:rsidRDefault="000D0369" w:rsidP="000D0369">
      <w:pPr>
        <w:pStyle w:val="ListParagraph"/>
        <w:numPr>
          <w:ilvl w:val="0"/>
          <w:numId w:val="8"/>
        </w:numPr>
        <w:spacing w:before="0" w:line="360" w:lineRule="auto"/>
        <w:jc w:val="both"/>
      </w:pPr>
      <w:r>
        <w:t>Mở file script “</w:t>
      </w:r>
      <w:r w:rsidRPr="00613752">
        <w:rPr>
          <w:b/>
          <w:i/>
        </w:rPr>
        <w:t>TC.02.eCustoms Report GC CX truoc chuyen doi- Phai dien ID Cuc và CC</w:t>
      </w:r>
      <w:r>
        <w:t>”</w:t>
      </w:r>
      <w:r w:rsidRPr="00D46F7D">
        <w:t xml:space="preserve"> </w:t>
      </w:r>
      <w:r>
        <w:t>thiết lập giá trị cho các tham số sau</w:t>
      </w:r>
      <w:ins w:id="14" w:author="Tran Thanh Chung" w:date="2014-03-25T09:39:00Z">
        <w:r w:rsidR="006E60A9">
          <w:t xml:space="preserve"> (phải sửa hai dòng)</w:t>
        </w:r>
      </w:ins>
      <w:r>
        <w:t>:</w:t>
      </w:r>
    </w:p>
    <w:p w:rsidR="000D0369" w:rsidRDefault="000D0369" w:rsidP="000D0369">
      <w:pPr>
        <w:pStyle w:val="ListParagraph"/>
        <w:spacing w:before="0" w:line="360" w:lineRule="auto"/>
        <w:ind w:left="1080"/>
        <w:jc w:val="both"/>
      </w:pPr>
      <w:proofErr w:type="gramStart"/>
      <w:r>
        <w:t>set</w:t>
      </w:r>
      <w:proofErr w:type="gramEnd"/>
      <w:r>
        <w:tab/>
        <w:t>@IDCucHQ = {ID Cục: tra bảng}</w:t>
      </w:r>
      <w:ins w:id="15" w:author="Tran Thanh Chung" w:date="2014-03-25T09:38:00Z">
        <w:r w:rsidR="006E60A9">
          <w:t>--(mã Cục HQ, vd: 01;02;47…)</w:t>
        </w:r>
      </w:ins>
    </w:p>
    <w:p w:rsidR="000D0369" w:rsidRDefault="000D0369" w:rsidP="000D0369">
      <w:pPr>
        <w:pStyle w:val="ListParagraph"/>
        <w:spacing w:before="0" w:line="360" w:lineRule="auto"/>
        <w:ind w:left="1080"/>
        <w:jc w:val="both"/>
      </w:pPr>
      <w:proofErr w:type="gramStart"/>
      <w:r>
        <w:t>set</w:t>
      </w:r>
      <w:proofErr w:type="gramEnd"/>
      <w:r>
        <w:tab/>
        <w:t xml:space="preserve">@IDChiCuc = </w:t>
      </w:r>
      <w:commentRangeStart w:id="16"/>
      <w:r>
        <w:t>{ID chi cục: tra bảng}</w:t>
      </w:r>
      <w:commentRangeEnd w:id="16"/>
      <w:r w:rsidR="006E60A9">
        <w:rPr>
          <w:rStyle w:val="CommentReference"/>
        </w:rPr>
        <w:commentReference w:id="16"/>
      </w:r>
    </w:p>
    <w:p w:rsidR="000D0369" w:rsidRDefault="000D0369" w:rsidP="00EB0CB9">
      <w:pPr>
        <w:pStyle w:val="ListParagraph"/>
        <w:spacing w:before="0" w:line="360" w:lineRule="auto"/>
        <w:ind w:left="1080"/>
        <w:jc w:val="both"/>
      </w:pPr>
      <w:proofErr w:type="gramStart"/>
      <w:r>
        <w:lastRenderedPageBreak/>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xml:space="preserve">” đính </w:t>
      </w:r>
      <w:r w:rsidR="00B85951">
        <w:t>kèm.</w:t>
      </w:r>
    </w:p>
    <w:p w:rsidR="00EB0CB9" w:rsidRDefault="00EB0CB9" w:rsidP="000D0369">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EB0CB9" w:rsidRPr="00D46F7D" w:rsidRDefault="00EB0CB9" w:rsidP="000D0369">
      <w:pPr>
        <w:pStyle w:val="ListParagraph"/>
        <w:numPr>
          <w:ilvl w:val="0"/>
          <w:numId w:val="8"/>
        </w:numPr>
        <w:spacing w:before="0" w:line="360" w:lineRule="auto"/>
        <w:jc w:val="both"/>
      </w:pPr>
      <w:r>
        <w:t>Chạy script để thực hiện đồng bộ dữ liệu danh mục GC, CX vào CSDL hệ thống thông quan điện tử tập trung tạ</w:t>
      </w:r>
      <w:r w:rsidR="00AE1900">
        <w:t>i T</w:t>
      </w:r>
      <w:r>
        <w:t>ổng cục;</w:t>
      </w:r>
    </w:p>
    <w:p w:rsidR="000A2F61" w:rsidRPr="000A2F61" w:rsidRDefault="000A2F61" w:rsidP="000A2F61">
      <w:pPr>
        <w:pStyle w:val="ListParagraph"/>
        <w:numPr>
          <w:ilvl w:val="0"/>
          <w:numId w:val="16"/>
        </w:numPr>
        <w:spacing w:before="0" w:line="360" w:lineRule="auto"/>
        <w:jc w:val="both"/>
        <w:rPr>
          <w:b/>
        </w:rPr>
      </w:pPr>
      <w:r w:rsidRPr="000A2F61">
        <w:rPr>
          <w:b/>
        </w:rPr>
        <w:t>Danh mục sản xuất xuất khẩu</w:t>
      </w:r>
    </w:p>
    <w:p w:rsidR="00EB7A73" w:rsidRDefault="00D55672" w:rsidP="009D148F">
      <w:pPr>
        <w:pStyle w:val="ListParagraph"/>
        <w:numPr>
          <w:ilvl w:val="0"/>
          <w:numId w:val="8"/>
        </w:numPr>
        <w:spacing w:before="0" w:line="360" w:lineRule="auto"/>
        <w:jc w:val="both"/>
      </w:pPr>
      <w:r w:rsidRPr="00D46F7D">
        <w:t>Chạy Script "</w:t>
      </w:r>
      <w:r w:rsidR="00613752" w:rsidRPr="00F92EDC">
        <w:rPr>
          <w:b/>
          <w:i/>
        </w:rPr>
        <w:t>TC.01.SXXK. DanhMuc Gen column danh muc</w:t>
      </w:r>
      <w:r w:rsidRPr="00D46F7D">
        <w:t>"</w:t>
      </w:r>
      <w:r w:rsidR="00EB7A73" w:rsidRPr="00EB7A73">
        <w:t xml:space="preserve"> </w:t>
      </w:r>
      <w:r w:rsidR="00EB7A73">
        <w:t>trên CSDL danh mục SXXK được phục hồi từ bản sao lưu dữ liệu địa phương gửi lên</w:t>
      </w:r>
    </w:p>
    <w:p w:rsidR="006154FD" w:rsidRDefault="006154FD" w:rsidP="009D148F">
      <w:pPr>
        <w:pStyle w:val="ListParagraph"/>
        <w:numPr>
          <w:ilvl w:val="0"/>
          <w:numId w:val="8"/>
        </w:numPr>
        <w:spacing w:before="0" w:line="360" w:lineRule="auto"/>
        <w:jc w:val="both"/>
      </w:pPr>
      <w:commentRangeStart w:id="17"/>
      <w:r>
        <w:t>Tạo linkserver kết nối từ cơ sở dữ liệu TQDT_TT đến CSDL danh mục SXXK trên máy chủ cơ sở dữ liệu hệ thống thông quan điện tử tập trung</w:t>
      </w:r>
      <w:commentRangeEnd w:id="17"/>
      <w:r w:rsidR="006E60A9">
        <w:rPr>
          <w:rStyle w:val="CommentReference"/>
        </w:rPr>
        <w:commentReference w:id="17"/>
      </w:r>
      <w:r>
        <w:t>.</w:t>
      </w:r>
    </w:p>
    <w:p w:rsidR="006154FD" w:rsidRDefault="006154FD" w:rsidP="006154FD">
      <w:pPr>
        <w:pStyle w:val="ListParagraph"/>
        <w:numPr>
          <w:ilvl w:val="0"/>
          <w:numId w:val="8"/>
        </w:numPr>
        <w:spacing w:before="0" w:line="360" w:lineRule="auto"/>
        <w:jc w:val="both"/>
      </w:pPr>
      <w:r>
        <w:t xml:space="preserve">Mở file script  </w:t>
      </w:r>
      <w:r w:rsidR="00613752">
        <w:t>“</w:t>
      </w:r>
      <w:r w:rsidR="009D148F" w:rsidRPr="009D148F">
        <w:rPr>
          <w:b/>
          <w:i/>
        </w:rPr>
        <w:t>TC.02.eCustoms Report chuyen doi SXXK- Phai dien ID Cuc và CC</w:t>
      </w:r>
      <w:r w:rsidR="00613752">
        <w:t>”</w:t>
      </w:r>
      <w:r w:rsidR="00D55672" w:rsidRPr="00D46F7D">
        <w:t xml:space="preserve"> </w:t>
      </w:r>
      <w:r>
        <w:t>thiết lập giá trị cho các tham số sau:</w:t>
      </w:r>
    </w:p>
    <w:p w:rsidR="006154FD" w:rsidRDefault="006154FD" w:rsidP="006154FD">
      <w:pPr>
        <w:pStyle w:val="ListParagraph"/>
        <w:spacing w:before="0" w:line="360" w:lineRule="auto"/>
        <w:ind w:left="1080"/>
        <w:jc w:val="both"/>
      </w:pPr>
      <w:proofErr w:type="gramStart"/>
      <w:r>
        <w:t>set</w:t>
      </w:r>
      <w:proofErr w:type="gramEnd"/>
      <w:r>
        <w:tab/>
        <w:t>@IDCucHQ = {ID Cục: tra bảng}</w:t>
      </w:r>
    </w:p>
    <w:p w:rsidR="006154FD" w:rsidRDefault="006154FD" w:rsidP="006154FD">
      <w:pPr>
        <w:pStyle w:val="ListParagraph"/>
        <w:spacing w:before="0" w:line="360" w:lineRule="auto"/>
        <w:ind w:left="1080"/>
        <w:jc w:val="both"/>
      </w:pPr>
      <w:proofErr w:type="gramStart"/>
      <w:r>
        <w:t>set</w:t>
      </w:r>
      <w:proofErr w:type="gramEnd"/>
      <w:r>
        <w:tab/>
        <w:t xml:space="preserve">@IDChiCuc = </w:t>
      </w:r>
      <w:commentRangeStart w:id="18"/>
      <w:r>
        <w:t>{ID chi cục: tra bảng}</w:t>
      </w:r>
      <w:commentRangeEnd w:id="18"/>
      <w:r w:rsidR="006E60A9">
        <w:rPr>
          <w:rStyle w:val="CommentReference"/>
        </w:rPr>
        <w:commentReference w:id="18"/>
      </w:r>
    </w:p>
    <w:p w:rsidR="006154FD" w:rsidRDefault="006154FD" w:rsidP="006154FD">
      <w:pPr>
        <w:pStyle w:val="ListParagraph"/>
        <w:spacing w:before="0" w:line="360" w:lineRule="auto"/>
        <w:ind w:left="1080"/>
        <w:jc w:val="both"/>
      </w:pPr>
      <w:proofErr w:type="gramStart"/>
      <w:r>
        <w:t>ID Cục và ID chi cục là những giá trị xác định mã cục và chi cục hải quan chuyển đổi dữ liệu vào TQDT_TT.</w:t>
      </w:r>
      <w:proofErr w:type="gramEnd"/>
      <w:r>
        <w:t xml:space="preserve"> Những giá trị này được tham chiếu trong file “</w:t>
      </w:r>
      <w:r w:rsidRPr="000D0369">
        <w:t>SHAIQUAN.xlsx</w:t>
      </w:r>
      <w:r>
        <w:t>” đính kèm.</w:t>
      </w:r>
    </w:p>
    <w:p w:rsidR="006154FD" w:rsidRDefault="006154FD" w:rsidP="009D148F">
      <w:pPr>
        <w:pStyle w:val="ListParagraph"/>
        <w:numPr>
          <w:ilvl w:val="0"/>
          <w:numId w:val="8"/>
        </w:numPr>
        <w:spacing w:before="0" w:line="360" w:lineRule="auto"/>
        <w:jc w:val="both"/>
      </w:pPr>
      <w:r>
        <w:t>Kiểm tra tên của linkserver trong file script, nếu không đúng với linkserver vừa tạo ở bước trên thì thay đổi lại.</w:t>
      </w:r>
    </w:p>
    <w:p w:rsidR="00D55672" w:rsidRPr="00D46F7D" w:rsidRDefault="007A5678" w:rsidP="009D148F">
      <w:pPr>
        <w:pStyle w:val="ListParagraph"/>
        <w:numPr>
          <w:ilvl w:val="0"/>
          <w:numId w:val="8"/>
        </w:numPr>
        <w:spacing w:before="0" w:line="360" w:lineRule="auto"/>
        <w:jc w:val="both"/>
      </w:pPr>
      <w:r>
        <w:t xml:space="preserve">Chạy script </w:t>
      </w:r>
      <w:r w:rsidR="00EB7A73">
        <w:t xml:space="preserve">trên CSDL của hệ thống TQDT_TT </w:t>
      </w:r>
      <w:r w:rsidR="00D55672" w:rsidRPr="00D46F7D">
        <w:t>để đồng bộ dữ liệu</w:t>
      </w:r>
      <w:r w:rsidR="007C53B8" w:rsidRPr="00D46F7D">
        <w:t xml:space="preserve"> danh mục</w:t>
      </w:r>
      <w:r w:rsidR="00D55672" w:rsidRPr="00D46F7D">
        <w:t xml:space="preserve"> của</w:t>
      </w:r>
      <w:r w:rsidR="00E1640B" w:rsidRPr="00D46F7D">
        <w:t xml:space="preserve"> Sản xuất xuất khẩu</w:t>
      </w:r>
      <w:r w:rsidR="007C53B8" w:rsidRPr="00D46F7D">
        <w:t xml:space="preserve"> vào</w:t>
      </w:r>
      <w:r w:rsidR="00BF6DEA" w:rsidRPr="00D46F7D">
        <w:t xml:space="preserve"> dữ liệu</w:t>
      </w:r>
      <w:r w:rsidR="00E1640B" w:rsidRPr="00D46F7D">
        <w:t xml:space="preserve"> TQDT_TT</w:t>
      </w:r>
      <w:r w:rsidR="00D55672" w:rsidRPr="00D46F7D">
        <w:t>;</w:t>
      </w:r>
    </w:p>
    <w:p w:rsidR="00C27383" w:rsidRPr="00700439" w:rsidRDefault="00C27383" w:rsidP="00DC276A">
      <w:pPr>
        <w:spacing w:before="0" w:line="360" w:lineRule="auto"/>
        <w:jc w:val="both"/>
        <w:rPr>
          <w:b/>
        </w:rPr>
      </w:pPr>
      <w:r w:rsidRPr="00700439">
        <w:rPr>
          <w:b/>
        </w:rPr>
        <w:t>Bước 6: Kiểm tra dữ liệu sau khi chuyển đổi</w:t>
      </w:r>
    </w:p>
    <w:p w:rsidR="00C22FA4" w:rsidRDefault="00065D24" w:rsidP="009E2EF5">
      <w:pPr>
        <w:spacing w:before="0" w:line="360" w:lineRule="auto"/>
        <w:ind w:firstLine="720"/>
        <w:jc w:val="both"/>
      </w:pPr>
      <w:r w:rsidRPr="00D46F7D">
        <w:t>Cán bộ kỹ thuật thuộc nhóm công tác Tổng cục thực hiện:</w:t>
      </w:r>
    </w:p>
    <w:p w:rsidR="00065D24" w:rsidRPr="00D46F7D" w:rsidRDefault="001F7D19" w:rsidP="00671900">
      <w:pPr>
        <w:pStyle w:val="ListParagraph"/>
        <w:numPr>
          <w:ilvl w:val="0"/>
          <w:numId w:val="8"/>
        </w:numPr>
        <w:spacing w:before="0" w:line="360" w:lineRule="auto"/>
        <w:jc w:val="both"/>
      </w:pPr>
      <w:r>
        <w:t>Lấy kết quả khi thực hiện script</w:t>
      </w:r>
      <w:r w:rsidR="00233C6F">
        <w:t>s</w:t>
      </w:r>
      <w:r w:rsidR="00065D24" w:rsidRPr="00D46F7D">
        <w:t xml:space="preserve"> "</w:t>
      </w:r>
      <w:r w:rsidR="00C12C6A" w:rsidRPr="00D922EB">
        <w:rPr>
          <w:b/>
          <w:i/>
        </w:rPr>
        <w:t>TC.02.eCustoms Report GC CX truoc chuyen doi- Phai dien ID Cuc và CC</w:t>
      </w:r>
      <w:r w:rsidR="00065D24" w:rsidRPr="00D46F7D">
        <w:t>"</w:t>
      </w:r>
      <w:r w:rsidR="00233C6F">
        <w:t xml:space="preserve"> và “</w:t>
      </w:r>
      <w:r w:rsidR="00671900" w:rsidRPr="00671900">
        <w:rPr>
          <w:b/>
          <w:i/>
        </w:rPr>
        <w:t xml:space="preserve">TC.02.eCustoms </w:t>
      </w:r>
      <w:r w:rsidR="00671900" w:rsidRPr="00671900">
        <w:rPr>
          <w:b/>
          <w:i/>
        </w:rPr>
        <w:lastRenderedPageBreak/>
        <w:t>Report chuyen doi SXXK- Phai dien ID Cuc và CC</w:t>
      </w:r>
      <w:r w:rsidR="00233C6F">
        <w:t xml:space="preserve">” </w:t>
      </w:r>
      <w:r>
        <w:t xml:space="preserve">ở bước 5 </w:t>
      </w:r>
      <w:r w:rsidR="00065D24" w:rsidRPr="00D46F7D">
        <w:t>in ra giấy;</w:t>
      </w:r>
    </w:p>
    <w:p w:rsidR="00065D24" w:rsidRPr="00D46F7D" w:rsidRDefault="00065D24" w:rsidP="00DC276A">
      <w:pPr>
        <w:pStyle w:val="ListParagraph"/>
        <w:numPr>
          <w:ilvl w:val="0"/>
          <w:numId w:val="8"/>
        </w:numPr>
        <w:spacing w:before="0" w:line="360" w:lineRule="auto"/>
        <w:jc w:val="both"/>
      </w:pPr>
      <w:r w:rsidRPr="00D46F7D">
        <w:t>Đối chiếu kết quả với báo cáo thông số kỹ thuật do Cục chuyển giao;</w:t>
      </w:r>
    </w:p>
    <w:p w:rsidR="00065D24" w:rsidRPr="00D46F7D" w:rsidRDefault="00065D24" w:rsidP="00DC276A">
      <w:pPr>
        <w:pStyle w:val="ListParagraph"/>
        <w:numPr>
          <w:ilvl w:val="0"/>
          <w:numId w:val="8"/>
        </w:numPr>
        <w:spacing w:before="0" w:line="360" w:lineRule="auto"/>
        <w:jc w:val="both"/>
      </w:pPr>
      <w:r w:rsidRPr="00D46F7D">
        <w:t xml:space="preserve">Làm rõ nguyên nhân sai lệch nếu có để thống nhất phương </w:t>
      </w:r>
      <w:proofErr w:type="gramStart"/>
      <w:r w:rsidRPr="00D46F7D">
        <w:t>án</w:t>
      </w:r>
      <w:proofErr w:type="gramEnd"/>
      <w:r w:rsidRPr="00D46F7D">
        <w:t xml:space="preserve"> xử lý (Chấp nhận sai lệch hoặc phải thực hiện lại).</w:t>
      </w:r>
    </w:p>
    <w:p w:rsidR="00C27383" w:rsidRPr="00BF45AE" w:rsidRDefault="00C27383" w:rsidP="00DC276A">
      <w:pPr>
        <w:spacing w:before="0" w:line="360" w:lineRule="auto"/>
        <w:jc w:val="both"/>
        <w:rPr>
          <w:b/>
        </w:rPr>
      </w:pPr>
      <w:r w:rsidRPr="00BF45AE">
        <w:rPr>
          <w:b/>
        </w:rPr>
        <w:t>Bước 7: Xác nhận dữ liệu sau khi chuyển đổi</w:t>
      </w:r>
    </w:p>
    <w:p w:rsidR="00115230" w:rsidRPr="00D46F7D" w:rsidRDefault="00115230" w:rsidP="00DC276A">
      <w:pPr>
        <w:pStyle w:val="ListParagraph"/>
        <w:numPr>
          <w:ilvl w:val="0"/>
          <w:numId w:val="8"/>
        </w:numPr>
        <w:spacing w:before="0" w:line="360" w:lineRule="auto"/>
        <w:jc w:val="both"/>
      </w:pPr>
      <w:r w:rsidRPr="00D46F7D">
        <w:t>Cán bộ kỹ thuật, cán bộ nghiệp vụ thuộc nhóm Tổng cục, nhóm Cục hải quan ký biên bản xác nhận số liệu sau khi chuyển đổi;</w:t>
      </w:r>
    </w:p>
    <w:p w:rsidR="00C27383" w:rsidRPr="00BF45AE" w:rsidRDefault="00C27383" w:rsidP="00DC276A">
      <w:pPr>
        <w:spacing w:before="0" w:line="360" w:lineRule="auto"/>
        <w:jc w:val="both"/>
        <w:rPr>
          <w:b/>
        </w:rPr>
      </w:pPr>
      <w:r w:rsidRPr="00BF45AE">
        <w:rPr>
          <w:b/>
        </w:rPr>
        <w:t>Bước 8: Đưa dữ liệ</w:t>
      </w:r>
      <w:r w:rsidR="00842D4A" w:rsidRPr="00BF45AE">
        <w:rPr>
          <w:b/>
        </w:rPr>
        <w:t>u</w:t>
      </w:r>
      <w:r w:rsidRPr="00BF45AE">
        <w:rPr>
          <w:b/>
        </w:rPr>
        <w:t xml:space="preserve"> vào vận hành chính thức</w:t>
      </w:r>
    </w:p>
    <w:p w:rsidR="000D0A18" w:rsidRPr="00C01E51" w:rsidRDefault="000D0A18" w:rsidP="009E2EF5">
      <w:pPr>
        <w:spacing w:before="0" w:line="360" w:lineRule="auto"/>
        <w:ind w:firstLine="720"/>
        <w:jc w:val="both"/>
      </w:pPr>
      <w:r w:rsidRPr="00C01E51">
        <w:t>Cán bộ kỹ thuật thuộc nhóm công tác Tổng cục thực hiện:</w:t>
      </w:r>
    </w:p>
    <w:p w:rsidR="000D0A18" w:rsidRPr="00D46F7D" w:rsidRDefault="000D0A18" w:rsidP="00DC276A">
      <w:pPr>
        <w:pStyle w:val="ListParagraph"/>
        <w:numPr>
          <w:ilvl w:val="0"/>
          <w:numId w:val="8"/>
        </w:numPr>
        <w:spacing w:before="0" w:line="360" w:lineRule="auto"/>
        <w:jc w:val="both"/>
      </w:pPr>
      <w:r w:rsidRPr="00D46F7D">
        <w:t>Thiết lập môi trường để Cục chính thức vận hành trên hệ thống mới;</w:t>
      </w:r>
    </w:p>
    <w:p w:rsidR="00C27383" w:rsidRPr="004437F5" w:rsidRDefault="00C27383" w:rsidP="00DC276A">
      <w:pPr>
        <w:spacing w:before="0" w:line="360" w:lineRule="auto"/>
        <w:jc w:val="both"/>
      </w:pPr>
    </w:p>
    <w:p w:rsidR="000757F3" w:rsidRPr="004437F5" w:rsidRDefault="000757F3" w:rsidP="00DC276A">
      <w:pPr>
        <w:spacing w:before="0" w:line="360" w:lineRule="auto"/>
        <w:jc w:val="both"/>
      </w:pPr>
    </w:p>
    <w:p w:rsidR="000757F3" w:rsidRPr="004437F5" w:rsidRDefault="000757F3" w:rsidP="00DC276A">
      <w:pPr>
        <w:spacing w:before="0" w:line="360" w:lineRule="auto"/>
        <w:jc w:val="both"/>
      </w:pPr>
    </w:p>
    <w:p w:rsidR="000757F3" w:rsidRPr="004437F5" w:rsidRDefault="000757F3" w:rsidP="00DC276A">
      <w:pPr>
        <w:spacing w:before="0" w:line="360" w:lineRule="auto"/>
        <w:jc w:val="both"/>
      </w:pPr>
    </w:p>
    <w:p w:rsidR="00EC3E74" w:rsidRDefault="00EC3E74" w:rsidP="00DC276A">
      <w:pPr>
        <w:spacing w:before="0" w:after="200" w:line="276" w:lineRule="auto"/>
        <w:jc w:val="both"/>
      </w:pPr>
      <w:r>
        <w:br w:type="page"/>
      </w:r>
    </w:p>
    <w:p w:rsidR="00BA74AF" w:rsidRPr="00C13B0D" w:rsidRDefault="00BA74AF" w:rsidP="00DC276A">
      <w:pPr>
        <w:spacing w:before="0" w:after="200" w:line="276" w:lineRule="auto"/>
        <w:jc w:val="both"/>
        <w:rPr>
          <w:b/>
        </w:rPr>
      </w:pPr>
      <w:commentRangeStart w:id="19"/>
      <w:r w:rsidRPr="00C13B0D">
        <w:rPr>
          <w:b/>
        </w:rPr>
        <w:lastRenderedPageBreak/>
        <w:t>G</w:t>
      </w:r>
      <w:r w:rsidR="0041253A" w:rsidRPr="00C13B0D">
        <w:rPr>
          <w:b/>
        </w:rPr>
        <w:t>IAI ĐOẠN</w:t>
      </w:r>
      <w:r w:rsidRPr="00C13B0D">
        <w:rPr>
          <w:b/>
        </w:rPr>
        <w:t xml:space="preserve"> </w:t>
      </w:r>
      <w:r w:rsidR="00D5694B">
        <w:rPr>
          <w:b/>
        </w:rPr>
        <w:t>II</w:t>
      </w:r>
      <w:r w:rsidRPr="00C13B0D">
        <w:rPr>
          <w:b/>
        </w:rPr>
        <w:t xml:space="preserve">: </w:t>
      </w:r>
      <w:r w:rsidR="00C13B0D" w:rsidRPr="00C13B0D">
        <w:rPr>
          <w:b/>
        </w:rPr>
        <w:t>CHUYỂN ĐỔI DỮ LIỆU TỜ KHAI, KẾT QUẢ THANH KHOẢN</w:t>
      </w:r>
      <w:commentRangeEnd w:id="19"/>
      <w:r w:rsidR="006E60A9">
        <w:rPr>
          <w:rStyle w:val="CommentReference"/>
        </w:rPr>
        <w:commentReference w:id="19"/>
      </w:r>
    </w:p>
    <w:p w:rsidR="00F12D24" w:rsidRDefault="00F12D24" w:rsidP="00DC276A">
      <w:pPr>
        <w:spacing w:before="0" w:line="360" w:lineRule="auto"/>
        <w:jc w:val="both"/>
      </w:pPr>
    </w:p>
    <w:p w:rsidR="0062500B" w:rsidRPr="0054684C" w:rsidRDefault="0062500B" w:rsidP="00DC276A">
      <w:pPr>
        <w:spacing w:before="0" w:line="360" w:lineRule="auto"/>
        <w:jc w:val="both"/>
        <w:rPr>
          <w:b/>
        </w:rPr>
      </w:pPr>
      <w:r w:rsidRPr="0054684C">
        <w:rPr>
          <w:b/>
        </w:rPr>
        <w:t>Bước 1: Rà soát số liệu phục vụ chuyển đổi hệ thống</w:t>
      </w:r>
    </w:p>
    <w:p w:rsidR="0062500B" w:rsidRPr="0054684C" w:rsidRDefault="0062500B" w:rsidP="00DC276A">
      <w:pPr>
        <w:spacing w:before="0" w:line="360" w:lineRule="auto"/>
        <w:jc w:val="both"/>
        <w:rPr>
          <w:b/>
        </w:rPr>
      </w:pPr>
      <w:r w:rsidRPr="0054684C">
        <w:rPr>
          <w:b/>
        </w:rPr>
        <w:t>Bước 2: Dừng hệ thống TQDTv4 tại Cục, kiểm tra, chốt số liệu, sao lưu dữ liệ</w:t>
      </w:r>
      <w:r w:rsidR="0014357C">
        <w:rPr>
          <w:b/>
        </w:rPr>
        <w:t>u</w:t>
      </w:r>
    </w:p>
    <w:p w:rsidR="0062500B" w:rsidRPr="0054684C" w:rsidRDefault="0062500B" w:rsidP="00DC276A">
      <w:pPr>
        <w:spacing w:before="0" w:line="360" w:lineRule="auto"/>
        <w:jc w:val="both"/>
        <w:rPr>
          <w:b/>
        </w:rPr>
      </w:pPr>
      <w:r w:rsidRPr="0054684C">
        <w:rPr>
          <w:b/>
        </w:rPr>
        <w:t>Bước 3: Bàn giao dữ liệu, báo cáo kỹ thuật</w:t>
      </w:r>
    </w:p>
    <w:p w:rsidR="0062500B" w:rsidRPr="0054684C" w:rsidRDefault="0062500B" w:rsidP="00DC276A">
      <w:pPr>
        <w:spacing w:before="0" w:line="360" w:lineRule="auto"/>
        <w:jc w:val="both"/>
        <w:rPr>
          <w:b/>
        </w:rPr>
      </w:pPr>
      <w:r w:rsidRPr="0054684C">
        <w:rPr>
          <w:b/>
        </w:rPr>
        <w:t>Bước 4: Kiểm tra dữ liệu trước khi chuyển đổi</w:t>
      </w:r>
    </w:p>
    <w:p w:rsidR="0062500B" w:rsidRPr="0054684C" w:rsidRDefault="0062500B" w:rsidP="00DC276A">
      <w:pPr>
        <w:spacing w:before="0" w:line="360" w:lineRule="auto"/>
        <w:jc w:val="both"/>
        <w:rPr>
          <w:b/>
        </w:rPr>
      </w:pPr>
      <w:r w:rsidRPr="0054684C">
        <w:rPr>
          <w:b/>
        </w:rPr>
        <w:t>Bước 5: Chuyển đổi dữ liệu</w:t>
      </w:r>
    </w:p>
    <w:p w:rsidR="0062500B" w:rsidRPr="0054684C" w:rsidRDefault="0062500B" w:rsidP="00DC276A">
      <w:pPr>
        <w:spacing w:before="0" w:line="360" w:lineRule="auto"/>
        <w:jc w:val="both"/>
        <w:rPr>
          <w:b/>
        </w:rPr>
      </w:pPr>
      <w:r w:rsidRPr="0054684C">
        <w:rPr>
          <w:b/>
        </w:rPr>
        <w:t>Bước 6: Kiểm tra dữ liệu sau khi chuyển đổi</w:t>
      </w:r>
    </w:p>
    <w:p w:rsidR="0062500B" w:rsidRPr="0054684C" w:rsidRDefault="0062500B" w:rsidP="00DC276A">
      <w:pPr>
        <w:spacing w:before="0" w:line="360" w:lineRule="auto"/>
        <w:jc w:val="both"/>
        <w:rPr>
          <w:b/>
        </w:rPr>
      </w:pPr>
      <w:r w:rsidRPr="0054684C">
        <w:rPr>
          <w:b/>
        </w:rPr>
        <w:t>Bước 7: Xác nhận dữ liệu sau khi chuyển đổi</w:t>
      </w:r>
    </w:p>
    <w:p w:rsidR="00673E4C" w:rsidRPr="004437F5" w:rsidRDefault="0062500B" w:rsidP="00DC276A">
      <w:pPr>
        <w:spacing w:before="0" w:line="360" w:lineRule="auto"/>
        <w:jc w:val="both"/>
      </w:pPr>
      <w:r w:rsidRPr="0054684C">
        <w:rPr>
          <w:b/>
        </w:rPr>
        <w:t>Bước 8: Đưa dữ liệu vào vận hành chính thức</w:t>
      </w:r>
    </w:p>
    <w:sectPr w:rsidR="00673E4C" w:rsidRPr="004437F5" w:rsidSect="003A40D6">
      <w:pgSz w:w="11907" w:h="16839" w:code="9"/>
      <w:pgMar w:top="1440" w:right="1440" w:bottom="1440" w:left="1440" w:header="708" w:footer="708" w:gutter="0"/>
      <w:cols w:space="708"/>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ran Thanh Chung" w:date="2014-03-25T09:31:00Z" w:initials="TTC">
    <w:p w:rsidR="00027685" w:rsidRDefault="00027685">
      <w:pPr>
        <w:pStyle w:val="CommentText"/>
      </w:pPr>
      <w:r>
        <w:rPr>
          <w:rStyle w:val="CommentReference"/>
        </w:rPr>
        <w:annotationRef/>
      </w:r>
      <w:r w:rsidR="00403F5A">
        <w:t>B</w:t>
      </w:r>
      <w:r w:rsidR="00403F5A">
        <w:t>ổ</w:t>
      </w:r>
      <w:r w:rsidR="00403F5A">
        <w:t xml:space="preserve"> sung script hư</w:t>
      </w:r>
      <w:r w:rsidR="00403F5A">
        <w:t>ớ</w:t>
      </w:r>
      <w:r w:rsidR="00403F5A">
        <w:t>ng d</w:t>
      </w:r>
      <w:r w:rsidR="00403F5A">
        <w:t>ẫ</w:t>
      </w:r>
      <w:r w:rsidR="00403F5A">
        <w:t>n trong trư</w:t>
      </w:r>
      <w:r w:rsidR="00403F5A">
        <w:t>ờ</w:t>
      </w:r>
      <w:r w:rsidR="00403F5A">
        <w:t>ng h</w:t>
      </w:r>
      <w:r w:rsidR="00403F5A">
        <w:t>ợ</w:t>
      </w:r>
      <w:r w:rsidR="00403F5A">
        <w:t>p ch</w:t>
      </w:r>
      <w:r w:rsidR="00403F5A">
        <w:t>ạ</w:t>
      </w:r>
      <w:r w:rsidR="00403F5A">
        <w:t>y script có l</w:t>
      </w:r>
      <w:r w:rsidR="00403F5A">
        <w:t>ỗ</w:t>
      </w:r>
      <w:r w:rsidR="00403F5A">
        <w:t>i</w:t>
      </w:r>
    </w:p>
  </w:comment>
  <w:comment w:id="7" w:author="Tran Thanh Chung" w:date="2014-03-25T09:31:00Z" w:initials="TTC">
    <w:p w:rsidR="00027685" w:rsidRDefault="00027685">
      <w:pPr>
        <w:pStyle w:val="CommentText"/>
      </w:pPr>
      <w:r>
        <w:rPr>
          <w:rStyle w:val="CommentReference"/>
        </w:rPr>
        <w:annotationRef/>
      </w:r>
      <w:proofErr w:type="gramStart"/>
      <w:r w:rsidR="00403F5A">
        <w:t>b</w:t>
      </w:r>
      <w:r w:rsidR="00403F5A">
        <w:t>ổ</w:t>
      </w:r>
      <w:proofErr w:type="gramEnd"/>
      <w:r w:rsidR="00403F5A">
        <w:t xml:space="preserve"> sung hư</w:t>
      </w:r>
      <w:r w:rsidR="00403F5A">
        <w:t>ớ</w:t>
      </w:r>
      <w:r w:rsidR="00403F5A">
        <w:t>ng d</w:t>
      </w:r>
      <w:r w:rsidR="00403F5A">
        <w:t>ẫ</w:t>
      </w:r>
      <w:r w:rsidR="00403F5A">
        <w:t>n trong trư</w:t>
      </w:r>
      <w:r w:rsidR="00403F5A">
        <w:t>ờ</w:t>
      </w:r>
      <w:r w:rsidR="00403F5A">
        <w:t>ng h</w:t>
      </w:r>
      <w:r w:rsidR="00403F5A">
        <w:t>ợ</w:t>
      </w:r>
      <w:r w:rsidR="00403F5A">
        <w:t>p ch</w:t>
      </w:r>
      <w:r w:rsidR="00403F5A">
        <w:t>ạ</w:t>
      </w:r>
      <w:r w:rsidR="00403F5A">
        <w:t>y script có l</w:t>
      </w:r>
      <w:r w:rsidR="00403F5A">
        <w:t>ỗ</w:t>
      </w:r>
      <w:r w:rsidR="00403F5A">
        <w:t>i</w:t>
      </w:r>
    </w:p>
  </w:comment>
  <w:comment w:id="13" w:author="Tran Thanh Chung" w:date="2014-03-25T09:39:00Z" w:initials="TTC">
    <w:p w:rsidR="006E60A9" w:rsidRDefault="006E60A9">
      <w:pPr>
        <w:pStyle w:val="CommentText"/>
      </w:pPr>
      <w:r>
        <w:rPr>
          <w:rStyle w:val="CommentReference"/>
        </w:rPr>
        <w:annotationRef/>
      </w:r>
      <w:proofErr w:type="gramStart"/>
      <w:r w:rsidR="00403F5A">
        <w:t>thêm</w:t>
      </w:r>
      <w:proofErr w:type="gramEnd"/>
      <w:r w:rsidR="00403F5A">
        <w:t xml:space="preserve"> bư</w:t>
      </w:r>
      <w:r w:rsidR="00403F5A">
        <w:t>ớ</w:t>
      </w:r>
      <w:r w:rsidR="00403F5A">
        <w:t>c xác đ</w:t>
      </w:r>
      <w:r w:rsidR="00403F5A">
        <w:t>ị</w:t>
      </w:r>
      <w:r w:rsidR="00403F5A">
        <w:t>nh server đích: tra tài li</w:t>
      </w:r>
      <w:r w:rsidR="00403F5A">
        <w:t>ệ</w:t>
      </w:r>
      <w:r w:rsidR="00403F5A">
        <w:t>u đ</w:t>
      </w:r>
      <w:r w:rsidR="00403F5A">
        <w:t>ể</w:t>
      </w:r>
      <w:r w:rsidR="00403F5A">
        <w:t xml:space="preserve"> xác đ</w:t>
      </w:r>
      <w:r w:rsidR="00403F5A">
        <w:t>ị</w:t>
      </w:r>
      <w:r w:rsidR="00403F5A">
        <w:t>nh db đích n</w:t>
      </w:r>
      <w:r w:rsidR="00403F5A">
        <w:t>ằ</w:t>
      </w:r>
      <w:r w:rsidR="00403F5A">
        <w:t xml:space="preserve">m trên server nào. Thêm script </w:t>
      </w:r>
      <w:r w:rsidR="00403F5A">
        <w:t xml:space="preserve">xóa và </w:t>
      </w:r>
      <w:r w:rsidR="00403F5A">
        <w:t>t</w:t>
      </w:r>
      <w:r w:rsidR="00403F5A">
        <w:t>ạ</w:t>
      </w:r>
      <w:r w:rsidR="00403F5A">
        <w:t>o</w:t>
      </w:r>
      <w:r w:rsidR="00403F5A">
        <w:t xml:space="preserve"> l</w:t>
      </w:r>
      <w:r w:rsidR="00403F5A">
        <w:t>ạ</w:t>
      </w:r>
      <w:r w:rsidR="00403F5A">
        <w:t>i</w:t>
      </w:r>
      <w:r w:rsidR="00403F5A">
        <w:t xml:space="preserve"> link</w:t>
      </w:r>
      <w:r w:rsidR="00403F5A">
        <w:t>ed</w:t>
      </w:r>
      <w:r w:rsidR="00403F5A">
        <w:t>server</w:t>
      </w:r>
    </w:p>
  </w:comment>
  <w:comment w:id="16" w:author="Tran Thanh Chung" w:date="2014-03-25T09:37:00Z" w:initials="TTC">
    <w:p w:rsidR="006E60A9" w:rsidRDefault="006E60A9">
      <w:pPr>
        <w:pStyle w:val="CommentText"/>
      </w:pPr>
      <w:r>
        <w:rPr>
          <w:rStyle w:val="CommentReference"/>
        </w:rPr>
        <w:annotationRef/>
      </w:r>
      <w:proofErr w:type="gramStart"/>
      <w:r w:rsidR="00403F5A">
        <w:t>s</w:t>
      </w:r>
      <w:proofErr w:type="gramEnd"/>
      <w:r w:rsidR="00403F5A">
        <w:t>ử</w:t>
      </w:r>
      <w:r w:rsidR="00403F5A">
        <w:t>a tham s</w:t>
      </w:r>
      <w:r w:rsidR="00403F5A">
        <w:t>ố</w:t>
      </w:r>
      <w:r w:rsidR="00403F5A">
        <w:t xml:space="preserve"> này thành 0 trong script </w:t>
      </w:r>
    </w:p>
  </w:comment>
  <w:comment w:id="17" w:author="Tran Thanh Chung" w:date="2014-03-25T09:40:00Z" w:initials="TTC">
    <w:p w:rsidR="006E60A9" w:rsidRDefault="006E60A9">
      <w:pPr>
        <w:pStyle w:val="CommentText"/>
      </w:pPr>
      <w:r>
        <w:rPr>
          <w:rStyle w:val="CommentReference"/>
        </w:rPr>
        <w:annotationRef/>
      </w:r>
      <w:proofErr w:type="gramStart"/>
      <w:r>
        <w:t>thêm</w:t>
      </w:r>
      <w:proofErr w:type="gramEnd"/>
      <w:r>
        <w:t xml:space="preserve"> bước xác định server đích: tra tài liệu để xác định db đích nằm trên server nào. Thêm script xóa và tạo lại linkedserver</w:t>
      </w:r>
    </w:p>
  </w:comment>
  <w:comment w:id="18" w:author="Tran Thanh Chung" w:date="2014-03-25T09:41:00Z" w:initials="TTC">
    <w:p w:rsidR="006E60A9" w:rsidRDefault="006E60A9">
      <w:pPr>
        <w:pStyle w:val="CommentText"/>
      </w:pPr>
      <w:r>
        <w:rPr>
          <w:rStyle w:val="CommentReference"/>
        </w:rPr>
        <w:annotationRef/>
      </w:r>
      <w:proofErr w:type="gramStart"/>
      <w:r w:rsidR="00403F5A">
        <w:t>s</w:t>
      </w:r>
      <w:proofErr w:type="gramEnd"/>
      <w:r w:rsidR="00403F5A">
        <w:t>ử</w:t>
      </w:r>
      <w:r w:rsidR="00403F5A">
        <w:t>a thành 0 trong file script</w:t>
      </w:r>
    </w:p>
  </w:comment>
  <w:comment w:id="19" w:author="Tran Thanh Chung" w:date="2014-03-25T09:42:00Z" w:initials="TTC">
    <w:p w:rsidR="006E60A9" w:rsidRDefault="006E60A9">
      <w:pPr>
        <w:pStyle w:val="CommentText"/>
      </w:pPr>
      <w:r>
        <w:rPr>
          <w:rStyle w:val="CommentReference"/>
        </w:rPr>
        <w:annotationRef/>
      </w:r>
      <w:r w:rsidR="00403F5A">
        <w:t>B</w:t>
      </w:r>
      <w:r w:rsidR="00403F5A">
        <w:t>ỏ</w:t>
      </w:r>
      <w:r w:rsidR="00403F5A">
        <w:t xml:space="preserve"> ph</w:t>
      </w:r>
      <w:r w:rsidR="00403F5A">
        <w:t>ầ</w:t>
      </w:r>
      <w:r w:rsidR="00403F5A">
        <w:t xml:space="preserve">n </w:t>
      </w:r>
      <w:r w:rsidR="00403F5A">
        <w:t>này</w:t>
      </w:r>
      <w:bookmarkStart w:id="20" w:name="_GoBack"/>
      <w:bookmarkEnd w:id="20"/>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F5A" w:rsidRDefault="00403F5A" w:rsidP="003B1B74">
      <w:pPr>
        <w:spacing w:before="0"/>
      </w:pPr>
      <w:r>
        <w:separator/>
      </w:r>
    </w:p>
  </w:endnote>
  <w:endnote w:type="continuationSeparator" w:id="0">
    <w:p w:rsidR="00403F5A" w:rsidRDefault="00403F5A" w:rsidP="003B1B7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F5A" w:rsidRDefault="00403F5A" w:rsidP="003B1B74">
      <w:pPr>
        <w:spacing w:before="0"/>
      </w:pPr>
      <w:r>
        <w:separator/>
      </w:r>
    </w:p>
  </w:footnote>
  <w:footnote w:type="continuationSeparator" w:id="0">
    <w:p w:rsidR="00403F5A" w:rsidRDefault="00403F5A" w:rsidP="003B1B7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4C24"/>
      </v:shape>
    </w:pict>
  </w:numPicBullet>
  <w:abstractNum w:abstractNumId="0">
    <w:nsid w:val="05A77E06"/>
    <w:multiLevelType w:val="hybridMultilevel"/>
    <w:tmpl w:val="DAACB44A"/>
    <w:lvl w:ilvl="0" w:tplc="25ACAB4A">
      <w:start w:val="1"/>
      <w:numFmt w:val="bullet"/>
      <w:lvlText w:val="-"/>
      <w:lvlJc w:val="left"/>
      <w:pPr>
        <w:tabs>
          <w:tab w:val="num" w:pos="720"/>
        </w:tabs>
        <w:ind w:left="720" w:hanging="360"/>
      </w:pPr>
      <w:rPr>
        <w:rFonts w:ascii="Times New Roman" w:hAnsi="Times New Roman" w:hint="default"/>
      </w:rPr>
    </w:lvl>
    <w:lvl w:ilvl="1" w:tplc="A6300398" w:tentative="1">
      <w:start w:val="1"/>
      <w:numFmt w:val="bullet"/>
      <w:lvlText w:val="-"/>
      <w:lvlJc w:val="left"/>
      <w:pPr>
        <w:tabs>
          <w:tab w:val="num" w:pos="1440"/>
        </w:tabs>
        <w:ind w:left="1440" w:hanging="360"/>
      </w:pPr>
      <w:rPr>
        <w:rFonts w:ascii="Times New Roman" w:hAnsi="Times New Roman" w:hint="default"/>
      </w:rPr>
    </w:lvl>
    <w:lvl w:ilvl="2" w:tplc="5C92CB80">
      <w:start w:val="1"/>
      <w:numFmt w:val="bullet"/>
      <w:lvlText w:val="-"/>
      <w:lvlJc w:val="left"/>
      <w:pPr>
        <w:tabs>
          <w:tab w:val="num" w:pos="2160"/>
        </w:tabs>
        <w:ind w:left="2160" w:hanging="360"/>
      </w:pPr>
      <w:rPr>
        <w:rFonts w:ascii="Times New Roman" w:hAnsi="Times New Roman" w:hint="default"/>
      </w:rPr>
    </w:lvl>
    <w:lvl w:ilvl="3" w:tplc="952AF714" w:tentative="1">
      <w:start w:val="1"/>
      <w:numFmt w:val="bullet"/>
      <w:lvlText w:val="-"/>
      <w:lvlJc w:val="left"/>
      <w:pPr>
        <w:tabs>
          <w:tab w:val="num" w:pos="2880"/>
        </w:tabs>
        <w:ind w:left="2880" w:hanging="360"/>
      </w:pPr>
      <w:rPr>
        <w:rFonts w:ascii="Times New Roman" w:hAnsi="Times New Roman" w:hint="default"/>
      </w:rPr>
    </w:lvl>
    <w:lvl w:ilvl="4" w:tplc="6484B64C" w:tentative="1">
      <w:start w:val="1"/>
      <w:numFmt w:val="bullet"/>
      <w:lvlText w:val="-"/>
      <w:lvlJc w:val="left"/>
      <w:pPr>
        <w:tabs>
          <w:tab w:val="num" w:pos="3600"/>
        </w:tabs>
        <w:ind w:left="3600" w:hanging="360"/>
      </w:pPr>
      <w:rPr>
        <w:rFonts w:ascii="Times New Roman" w:hAnsi="Times New Roman" w:hint="default"/>
      </w:rPr>
    </w:lvl>
    <w:lvl w:ilvl="5" w:tplc="3342BAFA" w:tentative="1">
      <w:start w:val="1"/>
      <w:numFmt w:val="bullet"/>
      <w:lvlText w:val="-"/>
      <w:lvlJc w:val="left"/>
      <w:pPr>
        <w:tabs>
          <w:tab w:val="num" w:pos="4320"/>
        </w:tabs>
        <w:ind w:left="4320" w:hanging="360"/>
      </w:pPr>
      <w:rPr>
        <w:rFonts w:ascii="Times New Roman" w:hAnsi="Times New Roman" w:hint="default"/>
      </w:rPr>
    </w:lvl>
    <w:lvl w:ilvl="6" w:tplc="B32AC786" w:tentative="1">
      <w:start w:val="1"/>
      <w:numFmt w:val="bullet"/>
      <w:lvlText w:val="-"/>
      <w:lvlJc w:val="left"/>
      <w:pPr>
        <w:tabs>
          <w:tab w:val="num" w:pos="5040"/>
        </w:tabs>
        <w:ind w:left="5040" w:hanging="360"/>
      </w:pPr>
      <w:rPr>
        <w:rFonts w:ascii="Times New Roman" w:hAnsi="Times New Roman" w:hint="default"/>
      </w:rPr>
    </w:lvl>
    <w:lvl w:ilvl="7" w:tplc="F4560EF0" w:tentative="1">
      <w:start w:val="1"/>
      <w:numFmt w:val="bullet"/>
      <w:lvlText w:val="-"/>
      <w:lvlJc w:val="left"/>
      <w:pPr>
        <w:tabs>
          <w:tab w:val="num" w:pos="5760"/>
        </w:tabs>
        <w:ind w:left="5760" w:hanging="360"/>
      </w:pPr>
      <w:rPr>
        <w:rFonts w:ascii="Times New Roman" w:hAnsi="Times New Roman" w:hint="default"/>
      </w:rPr>
    </w:lvl>
    <w:lvl w:ilvl="8" w:tplc="8AB6D4C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581C6B"/>
    <w:multiLevelType w:val="hybridMultilevel"/>
    <w:tmpl w:val="CE08C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E4C3D"/>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A04301"/>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1A604DE"/>
    <w:multiLevelType w:val="multilevel"/>
    <w:tmpl w:val="D9D8B666"/>
    <w:lvl w:ilvl="0">
      <w:start w:val="1"/>
      <w:numFmt w:val="upperRoman"/>
      <w:suff w:val="space"/>
      <w:lvlText w:val="%1."/>
      <w:lvlJc w:val="right"/>
      <w:pPr>
        <w:ind w:left="720" w:hanging="360"/>
      </w:pPr>
      <w:rPr>
        <w:rFonts w:hint="default"/>
      </w:rPr>
    </w:lvl>
    <w:lvl w:ilvl="1">
      <w:start w:val="1"/>
      <w:numFmt w:val="upp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F6566A8"/>
    <w:multiLevelType w:val="hybridMultilevel"/>
    <w:tmpl w:val="47B20822"/>
    <w:lvl w:ilvl="0" w:tplc="5BA8B59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79E5A67"/>
    <w:multiLevelType w:val="hybridMultilevel"/>
    <w:tmpl w:val="BE24FFB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CE7DCA"/>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3DB80900"/>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4F77B3D"/>
    <w:multiLevelType w:val="hybridMultilevel"/>
    <w:tmpl w:val="6B1475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FBF7CB8"/>
    <w:multiLevelType w:val="hybridMultilevel"/>
    <w:tmpl w:val="837A49C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1BD6446"/>
    <w:multiLevelType w:val="multilevel"/>
    <w:tmpl w:val="4650E1B8"/>
    <w:lvl w:ilvl="0">
      <w:start w:val="1"/>
      <w:numFmt w:val="upperRoman"/>
      <w:suff w:val="space"/>
      <w:lvlText w:val="%1."/>
      <w:lvlJc w:val="righ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61CE7409"/>
    <w:multiLevelType w:val="hybridMultilevel"/>
    <w:tmpl w:val="99DC2DAC"/>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EC72910"/>
    <w:multiLevelType w:val="hybridMultilevel"/>
    <w:tmpl w:val="FC7E34CA"/>
    <w:lvl w:ilvl="0" w:tplc="25ACAB4A">
      <w:start w:val="1"/>
      <w:numFmt w:val="bullet"/>
      <w:lvlText w:val="-"/>
      <w:lvlJc w:val="left"/>
      <w:pPr>
        <w:ind w:left="1440" w:hanging="360"/>
      </w:pPr>
      <w:rPr>
        <w:rFonts w:ascii="Times New Roman" w:hAnsi="Times New Roman"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BD5690A"/>
    <w:multiLevelType w:val="hybridMultilevel"/>
    <w:tmpl w:val="81423F0A"/>
    <w:lvl w:ilvl="0" w:tplc="411E90E8">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0"/>
  </w:num>
  <w:num w:numId="5">
    <w:abstractNumId w:val="14"/>
  </w:num>
  <w:num w:numId="6">
    <w:abstractNumId w:val="6"/>
  </w:num>
  <w:num w:numId="7">
    <w:abstractNumId w:val="4"/>
  </w:num>
  <w:num w:numId="8">
    <w:abstractNumId w:val="1"/>
  </w:num>
  <w:num w:numId="9">
    <w:abstractNumId w:val="5"/>
  </w:num>
  <w:num w:numId="10">
    <w:abstractNumId w:val="9"/>
  </w:num>
  <w:num w:numId="11">
    <w:abstractNumId w:val="2"/>
  </w:num>
  <w:num w:numId="12">
    <w:abstractNumId w:val="15"/>
  </w:num>
  <w:num w:numId="13">
    <w:abstractNumId w:val="8"/>
  </w:num>
  <w:num w:numId="14">
    <w:abstractNumId w:val="12"/>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F"/>
    <w:rsid w:val="00027685"/>
    <w:rsid w:val="000326C4"/>
    <w:rsid w:val="00044B02"/>
    <w:rsid w:val="00056053"/>
    <w:rsid w:val="00065D24"/>
    <w:rsid w:val="00071100"/>
    <w:rsid w:val="000757F3"/>
    <w:rsid w:val="000A2F61"/>
    <w:rsid w:val="000B1FB0"/>
    <w:rsid w:val="000B741F"/>
    <w:rsid w:val="000C17EB"/>
    <w:rsid w:val="000C41D3"/>
    <w:rsid w:val="000D0369"/>
    <w:rsid w:val="000D0A18"/>
    <w:rsid w:val="000D2B5C"/>
    <w:rsid w:val="000F5D9A"/>
    <w:rsid w:val="000F7888"/>
    <w:rsid w:val="00105F94"/>
    <w:rsid w:val="00115230"/>
    <w:rsid w:val="0014357C"/>
    <w:rsid w:val="00161939"/>
    <w:rsid w:val="0016265F"/>
    <w:rsid w:val="001B517F"/>
    <w:rsid w:val="001D0835"/>
    <w:rsid w:val="001D4D0D"/>
    <w:rsid w:val="001E260E"/>
    <w:rsid w:val="001F7D19"/>
    <w:rsid w:val="0021508E"/>
    <w:rsid w:val="00216F23"/>
    <w:rsid w:val="00221A76"/>
    <w:rsid w:val="00233C6F"/>
    <w:rsid w:val="00254B96"/>
    <w:rsid w:val="00267A8C"/>
    <w:rsid w:val="00285925"/>
    <w:rsid w:val="002A0655"/>
    <w:rsid w:val="002B5196"/>
    <w:rsid w:val="002C4427"/>
    <w:rsid w:val="002D1EED"/>
    <w:rsid w:val="00301FA6"/>
    <w:rsid w:val="0031789E"/>
    <w:rsid w:val="00323D97"/>
    <w:rsid w:val="003446AB"/>
    <w:rsid w:val="00345F6A"/>
    <w:rsid w:val="00362843"/>
    <w:rsid w:val="00372F1B"/>
    <w:rsid w:val="00377556"/>
    <w:rsid w:val="003823C0"/>
    <w:rsid w:val="00384248"/>
    <w:rsid w:val="003A40D6"/>
    <w:rsid w:val="003B1B74"/>
    <w:rsid w:val="003E640A"/>
    <w:rsid w:val="003E7592"/>
    <w:rsid w:val="003F6854"/>
    <w:rsid w:val="00403F5A"/>
    <w:rsid w:val="0041253A"/>
    <w:rsid w:val="00434645"/>
    <w:rsid w:val="004437F5"/>
    <w:rsid w:val="00483AE4"/>
    <w:rsid w:val="0048551B"/>
    <w:rsid w:val="004918CA"/>
    <w:rsid w:val="004C3B9B"/>
    <w:rsid w:val="004D4645"/>
    <w:rsid w:val="004D700D"/>
    <w:rsid w:val="004E186B"/>
    <w:rsid w:val="004F105B"/>
    <w:rsid w:val="004F2F95"/>
    <w:rsid w:val="004F3FF6"/>
    <w:rsid w:val="00500220"/>
    <w:rsid w:val="0054684C"/>
    <w:rsid w:val="0054793C"/>
    <w:rsid w:val="00547DED"/>
    <w:rsid w:val="00571490"/>
    <w:rsid w:val="005716F7"/>
    <w:rsid w:val="0058464C"/>
    <w:rsid w:val="005900BC"/>
    <w:rsid w:val="00595979"/>
    <w:rsid w:val="005A1739"/>
    <w:rsid w:val="005A2B40"/>
    <w:rsid w:val="005C55A6"/>
    <w:rsid w:val="005D7011"/>
    <w:rsid w:val="005E1412"/>
    <w:rsid w:val="005E4535"/>
    <w:rsid w:val="005F7767"/>
    <w:rsid w:val="00610B37"/>
    <w:rsid w:val="00613752"/>
    <w:rsid w:val="00613C6F"/>
    <w:rsid w:val="00613D2C"/>
    <w:rsid w:val="006154FD"/>
    <w:rsid w:val="0062500B"/>
    <w:rsid w:val="00671900"/>
    <w:rsid w:val="00673E3D"/>
    <w:rsid w:val="00673E4C"/>
    <w:rsid w:val="00677311"/>
    <w:rsid w:val="00684EB7"/>
    <w:rsid w:val="006A3A51"/>
    <w:rsid w:val="006A769C"/>
    <w:rsid w:val="006E60A9"/>
    <w:rsid w:val="0070002D"/>
    <w:rsid w:val="00700439"/>
    <w:rsid w:val="00722EBA"/>
    <w:rsid w:val="00742D69"/>
    <w:rsid w:val="007463B9"/>
    <w:rsid w:val="00763C3F"/>
    <w:rsid w:val="007642BB"/>
    <w:rsid w:val="00771E92"/>
    <w:rsid w:val="00787D7A"/>
    <w:rsid w:val="007A5678"/>
    <w:rsid w:val="007B39EF"/>
    <w:rsid w:val="007C1573"/>
    <w:rsid w:val="007C53B8"/>
    <w:rsid w:val="007E2852"/>
    <w:rsid w:val="008109E7"/>
    <w:rsid w:val="00813564"/>
    <w:rsid w:val="00842D4A"/>
    <w:rsid w:val="00854425"/>
    <w:rsid w:val="00856C49"/>
    <w:rsid w:val="00883693"/>
    <w:rsid w:val="0089115C"/>
    <w:rsid w:val="00895E53"/>
    <w:rsid w:val="008A6D6C"/>
    <w:rsid w:val="008B6AF2"/>
    <w:rsid w:val="008D0581"/>
    <w:rsid w:val="008E4A2F"/>
    <w:rsid w:val="009352F0"/>
    <w:rsid w:val="0094767A"/>
    <w:rsid w:val="009606DB"/>
    <w:rsid w:val="00974860"/>
    <w:rsid w:val="00980A08"/>
    <w:rsid w:val="009833A1"/>
    <w:rsid w:val="0099031A"/>
    <w:rsid w:val="00991805"/>
    <w:rsid w:val="009C3D1B"/>
    <w:rsid w:val="009D148F"/>
    <w:rsid w:val="009D649D"/>
    <w:rsid w:val="009E2EF5"/>
    <w:rsid w:val="00A2395F"/>
    <w:rsid w:val="00A355F5"/>
    <w:rsid w:val="00A41F70"/>
    <w:rsid w:val="00A44947"/>
    <w:rsid w:val="00A6201E"/>
    <w:rsid w:val="00A834D3"/>
    <w:rsid w:val="00A8488C"/>
    <w:rsid w:val="00AB336F"/>
    <w:rsid w:val="00AB4228"/>
    <w:rsid w:val="00AC6323"/>
    <w:rsid w:val="00AE0979"/>
    <w:rsid w:val="00AE1900"/>
    <w:rsid w:val="00AF6EAF"/>
    <w:rsid w:val="00B0717F"/>
    <w:rsid w:val="00B071BA"/>
    <w:rsid w:val="00B54294"/>
    <w:rsid w:val="00B77D1E"/>
    <w:rsid w:val="00B85951"/>
    <w:rsid w:val="00B96582"/>
    <w:rsid w:val="00B972E5"/>
    <w:rsid w:val="00BA74AF"/>
    <w:rsid w:val="00BB5DE7"/>
    <w:rsid w:val="00BE7452"/>
    <w:rsid w:val="00BF3080"/>
    <w:rsid w:val="00BF34FC"/>
    <w:rsid w:val="00BF45AE"/>
    <w:rsid w:val="00BF6DEA"/>
    <w:rsid w:val="00C01E51"/>
    <w:rsid w:val="00C04167"/>
    <w:rsid w:val="00C123F0"/>
    <w:rsid w:val="00C12C6A"/>
    <w:rsid w:val="00C13B0D"/>
    <w:rsid w:val="00C20B07"/>
    <w:rsid w:val="00C22FA4"/>
    <w:rsid w:val="00C25D8E"/>
    <w:rsid w:val="00C27383"/>
    <w:rsid w:val="00C27B84"/>
    <w:rsid w:val="00C32397"/>
    <w:rsid w:val="00C36C97"/>
    <w:rsid w:val="00C64A40"/>
    <w:rsid w:val="00C90401"/>
    <w:rsid w:val="00CA7D0C"/>
    <w:rsid w:val="00CB0166"/>
    <w:rsid w:val="00CB34B4"/>
    <w:rsid w:val="00CF476A"/>
    <w:rsid w:val="00D03D19"/>
    <w:rsid w:val="00D26885"/>
    <w:rsid w:val="00D27FBA"/>
    <w:rsid w:val="00D3063D"/>
    <w:rsid w:val="00D441ED"/>
    <w:rsid w:val="00D46F7D"/>
    <w:rsid w:val="00D46F9C"/>
    <w:rsid w:val="00D51071"/>
    <w:rsid w:val="00D55672"/>
    <w:rsid w:val="00D5694B"/>
    <w:rsid w:val="00D855DF"/>
    <w:rsid w:val="00D922EB"/>
    <w:rsid w:val="00D9629D"/>
    <w:rsid w:val="00DC276A"/>
    <w:rsid w:val="00DC2CB4"/>
    <w:rsid w:val="00DD0194"/>
    <w:rsid w:val="00DF5957"/>
    <w:rsid w:val="00E066F4"/>
    <w:rsid w:val="00E121CC"/>
    <w:rsid w:val="00E12288"/>
    <w:rsid w:val="00E1640B"/>
    <w:rsid w:val="00E20D4B"/>
    <w:rsid w:val="00E22D01"/>
    <w:rsid w:val="00E30A34"/>
    <w:rsid w:val="00E30B2C"/>
    <w:rsid w:val="00E34211"/>
    <w:rsid w:val="00E47787"/>
    <w:rsid w:val="00E51A8A"/>
    <w:rsid w:val="00E52D7E"/>
    <w:rsid w:val="00E71EE6"/>
    <w:rsid w:val="00E747E9"/>
    <w:rsid w:val="00E767D9"/>
    <w:rsid w:val="00E83882"/>
    <w:rsid w:val="00EB0CB9"/>
    <w:rsid w:val="00EB5090"/>
    <w:rsid w:val="00EB7A73"/>
    <w:rsid w:val="00EC3514"/>
    <w:rsid w:val="00EC3E74"/>
    <w:rsid w:val="00EC5793"/>
    <w:rsid w:val="00EF43D3"/>
    <w:rsid w:val="00EF5073"/>
    <w:rsid w:val="00F12D24"/>
    <w:rsid w:val="00F25919"/>
    <w:rsid w:val="00F266F5"/>
    <w:rsid w:val="00F45229"/>
    <w:rsid w:val="00F92EDC"/>
    <w:rsid w:val="00FC1FAA"/>
    <w:rsid w:val="00FE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4AF"/>
    <w:pPr>
      <w:spacing w:before="120" w:after="0" w:line="240"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AF"/>
    <w:pPr>
      <w:ind w:left="720"/>
      <w:contextualSpacing/>
    </w:pPr>
  </w:style>
  <w:style w:type="paragraph" w:styleId="Header">
    <w:name w:val="header"/>
    <w:basedOn w:val="Normal"/>
    <w:link w:val="HeaderChar"/>
    <w:uiPriority w:val="99"/>
    <w:unhideWhenUsed/>
    <w:rsid w:val="003B1B74"/>
    <w:pPr>
      <w:tabs>
        <w:tab w:val="center" w:pos="4680"/>
        <w:tab w:val="right" w:pos="9360"/>
      </w:tabs>
      <w:spacing w:before="0"/>
    </w:pPr>
  </w:style>
  <w:style w:type="character" w:customStyle="1" w:styleId="HeaderChar">
    <w:name w:val="Header Char"/>
    <w:basedOn w:val="DefaultParagraphFont"/>
    <w:link w:val="Header"/>
    <w:uiPriority w:val="99"/>
    <w:rsid w:val="003B1B74"/>
    <w:rPr>
      <w:rFonts w:ascii="Times New Roman" w:eastAsia="Calibri" w:hAnsi="Times New Roman" w:cs="Times New Roman"/>
      <w:sz w:val="28"/>
      <w:lang w:val="en-US"/>
    </w:rPr>
  </w:style>
  <w:style w:type="paragraph" w:styleId="Footer">
    <w:name w:val="footer"/>
    <w:basedOn w:val="Normal"/>
    <w:link w:val="FooterChar"/>
    <w:uiPriority w:val="99"/>
    <w:unhideWhenUsed/>
    <w:rsid w:val="003B1B74"/>
    <w:pPr>
      <w:tabs>
        <w:tab w:val="center" w:pos="4680"/>
        <w:tab w:val="right" w:pos="9360"/>
      </w:tabs>
      <w:spacing w:before="0"/>
    </w:pPr>
  </w:style>
  <w:style w:type="character" w:customStyle="1" w:styleId="FooterChar">
    <w:name w:val="Footer Char"/>
    <w:basedOn w:val="DefaultParagraphFont"/>
    <w:link w:val="Footer"/>
    <w:uiPriority w:val="99"/>
    <w:rsid w:val="003B1B74"/>
    <w:rPr>
      <w:rFonts w:ascii="Times New Roman" w:eastAsia="Calibri" w:hAnsi="Times New Roman" w:cs="Times New Roman"/>
      <w:sz w:val="28"/>
      <w:lang w:val="en-US"/>
    </w:rPr>
  </w:style>
  <w:style w:type="character" w:styleId="CommentReference">
    <w:name w:val="annotation reference"/>
    <w:basedOn w:val="DefaultParagraphFont"/>
    <w:uiPriority w:val="99"/>
    <w:semiHidden/>
    <w:unhideWhenUsed/>
    <w:rsid w:val="0054793C"/>
    <w:rPr>
      <w:sz w:val="16"/>
      <w:szCs w:val="16"/>
    </w:rPr>
  </w:style>
  <w:style w:type="paragraph" w:styleId="CommentText">
    <w:name w:val="annotation text"/>
    <w:basedOn w:val="Normal"/>
    <w:link w:val="CommentTextChar"/>
    <w:uiPriority w:val="99"/>
    <w:semiHidden/>
    <w:unhideWhenUsed/>
    <w:rsid w:val="0054793C"/>
    <w:rPr>
      <w:sz w:val="20"/>
      <w:szCs w:val="20"/>
    </w:rPr>
  </w:style>
  <w:style w:type="character" w:customStyle="1" w:styleId="CommentTextChar">
    <w:name w:val="Comment Text Char"/>
    <w:basedOn w:val="DefaultParagraphFont"/>
    <w:link w:val="CommentText"/>
    <w:uiPriority w:val="99"/>
    <w:semiHidden/>
    <w:rsid w:val="0054793C"/>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54793C"/>
    <w:rPr>
      <w:b/>
      <w:bCs/>
    </w:rPr>
  </w:style>
  <w:style w:type="character" w:customStyle="1" w:styleId="CommentSubjectChar">
    <w:name w:val="Comment Subject Char"/>
    <w:basedOn w:val="CommentTextChar"/>
    <w:link w:val="CommentSubject"/>
    <w:uiPriority w:val="99"/>
    <w:semiHidden/>
    <w:rsid w:val="0054793C"/>
    <w:rPr>
      <w:rFonts w:ascii="Times New Roman" w:eastAsia="Calibri" w:hAnsi="Times New Roman" w:cs="Times New Roman"/>
      <w:b/>
      <w:bCs/>
      <w:sz w:val="20"/>
      <w:szCs w:val="20"/>
      <w:lang w:val="en-US"/>
    </w:rPr>
  </w:style>
  <w:style w:type="paragraph" w:styleId="BalloonText">
    <w:name w:val="Balloon Text"/>
    <w:basedOn w:val="Normal"/>
    <w:link w:val="BalloonTextChar"/>
    <w:uiPriority w:val="99"/>
    <w:semiHidden/>
    <w:unhideWhenUsed/>
    <w:rsid w:val="0054793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93C"/>
    <w:rPr>
      <w:rFonts w:ascii="Tahoma" w:eastAsia="Calibri" w:hAnsi="Tahoma" w:cs="Tahoma"/>
      <w:sz w:val="16"/>
      <w:szCs w:val="16"/>
      <w:lang w:val="en-US"/>
    </w:rPr>
  </w:style>
  <w:style w:type="paragraph" w:styleId="Revision">
    <w:name w:val="Revision"/>
    <w:hidden/>
    <w:uiPriority w:val="99"/>
    <w:semiHidden/>
    <w:rsid w:val="00027685"/>
    <w:pPr>
      <w:spacing w:after="0" w:line="240" w:lineRule="auto"/>
    </w:pPr>
    <w:rPr>
      <w:rFonts w:ascii="Times New Roman" w:eastAsia="Calibri" w:hAnsi="Times New Roman" w:cs="Times New Roman"/>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04766">
      <w:bodyDiv w:val="1"/>
      <w:marLeft w:val="0"/>
      <w:marRight w:val="0"/>
      <w:marTop w:val="0"/>
      <w:marBottom w:val="0"/>
      <w:divBdr>
        <w:top w:val="none" w:sz="0" w:space="0" w:color="auto"/>
        <w:left w:val="none" w:sz="0" w:space="0" w:color="auto"/>
        <w:bottom w:val="none" w:sz="0" w:space="0" w:color="auto"/>
        <w:right w:val="none" w:sz="0" w:space="0" w:color="auto"/>
      </w:divBdr>
      <w:divsChild>
        <w:div w:id="1484007761">
          <w:marLeft w:val="1080"/>
          <w:marRight w:val="0"/>
          <w:marTop w:val="67"/>
          <w:marBottom w:val="0"/>
          <w:divBdr>
            <w:top w:val="none" w:sz="0" w:space="0" w:color="auto"/>
            <w:left w:val="none" w:sz="0" w:space="0" w:color="auto"/>
            <w:bottom w:val="none" w:sz="0" w:space="0" w:color="auto"/>
            <w:right w:val="none" w:sz="0" w:space="0" w:color="auto"/>
          </w:divBdr>
        </w:div>
        <w:div w:id="1047140628">
          <w:marLeft w:val="1526"/>
          <w:marRight w:val="0"/>
          <w:marTop w:val="58"/>
          <w:marBottom w:val="0"/>
          <w:divBdr>
            <w:top w:val="none" w:sz="0" w:space="0" w:color="auto"/>
            <w:left w:val="none" w:sz="0" w:space="0" w:color="auto"/>
            <w:bottom w:val="none" w:sz="0" w:space="0" w:color="auto"/>
            <w:right w:val="none" w:sz="0" w:space="0" w:color="auto"/>
          </w:divBdr>
        </w:div>
        <w:div w:id="1746754541">
          <w:marLeft w:val="1526"/>
          <w:marRight w:val="0"/>
          <w:marTop w:val="58"/>
          <w:marBottom w:val="0"/>
          <w:divBdr>
            <w:top w:val="none" w:sz="0" w:space="0" w:color="auto"/>
            <w:left w:val="none" w:sz="0" w:space="0" w:color="auto"/>
            <w:bottom w:val="none" w:sz="0" w:space="0" w:color="auto"/>
            <w:right w:val="none" w:sz="0" w:space="0" w:color="auto"/>
          </w:divBdr>
        </w:div>
      </w:divsChild>
    </w:div>
    <w:div w:id="1088501530">
      <w:bodyDiv w:val="1"/>
      <w:marLeft w:val="0"/>
      <w:marRight w:val="0"/>
      <w:marTop w:val="0"/>
      <w:marBottom w:val="0"/>
      <w:divBdr>
        <w:top w:val="none" w:sz="0" w:space="0" w:color="auto"/>
        <w:left w:val="none" w:sz="0" w:space="0" w:color="auto"/>
        <w:bottom w:val="none" w:sz="0" w:space="0" w:color="auto"/>
        <w:right w:val="none" w:sz="0" w:space="0" w:color="auto"/>
      </w:divBdr>
      <w:divsChild>
        <w:div w:id="723255367">
          <w:marLeft w:val="1080"/>
          <w:marRight w:val="0"/>
          <w:marTop w:val="67"/>
          <w:marBottom w:val="0"/>
          <w:divBdr>
            <w:top w:val="none" w:sz="0" w:space="0" w:color="auto"/>
            <w:left w:val="none" w:sz="0" w:space="0" w:color="auto"/>
            <w:bottom w:val="none" w:sz="0" w:space="0" w:color="auto"/>
            <w:right w:val="none" w:sz="0" w:space="0" w:color="auto"/>
          </w:divBdr>
        </w:div>
        <w:div w:id="205341517">
          <w:marLeft w:val="1526"/>
          <w:marRight w:val="0"/>
          <w:marTop w:val="58"/>
          <w:marBottom w:val="0"/>
          <w:divBdr>
            <w:top w:val="none" w:sz="0" w:space="0" w:color="auto"/>
            <w:left w:val="none" w:sz="0" w:space="0" w:color="auto"/>
            <w:bottom w:val="none" w:sz="0" w:space="0" w:color="auto"/>
            <w:right w:val="none" w:sz="0" w:space="0" w:color="auto"/>
          </w:divBdr>
        </w:div>
        <w:div w:id="326634522">
          <w:marLeft w:val="1526"/>
          <w:marRight w:val="0"/>
          <w:marTop w:val="58"/>
          <w:marBottom w:val="0"/>
          <w:divBdr>
            <w:top w:val="none" w:sz="0" w:space="0" w:color="auto"/>
            <w:left w:val="none" w:sz="0" w:space="0" w:color="auto"/>
            <w:bottom w:val="none" w:sz="0" w:space="0" w:color="auto"/>
            <w:right w:val="none" w:sz="0" w:space="0" w:color="auto"/>
          </w:divBdr>
        </w:div>
      </w:divsChild>
    </w:div>
    <w:div w:id="1403021348">
      <w:bodyDiv w:val="1"/>
      <w:marLeft w:val="0"/>
      <w:marRight w:val="0"/>
      <w:marTop w:val="0"/>
      <w:marBottom w:val="0"/>
      <w:divBdr>
        <w:top w:val="none" w:sz="0" w:space="0" w:color="auto"/>
        <w:left w:val="none" w:sz="0" w:space="0" w:color="auto"/>
        <w:bottom w:val="none" w:sz="0" w:space="0" w:color="auto"/>
        <w:right w:val="none" w:sz="0" w:space="0" w:color="auto"/>
      </w:divBdr>
      <w:divsChild>
        <w:div w:id="473181706">
          <w:marLeft w:val="1526"/>
          <w:marRight w:val="0"/>
          <w:marTop w:val="5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7</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Tran Thanh Chung</cp:lastModifiedBy>
  <cp:revision>211</cp:revision>
  <dcterms:created xsi:type="dcterms:W3CDTF">2014-03-21T02:54:00Z</dcterms:created>
  <dcterms:modified xsi:type="dcterms:W3CDTF">2014-03-25T02:42:00Z</dcterms:modified>
</cp:coreProperties>
</file>